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B2EC" w14:textId="77777777" w:rsidR="00E968BB" w:rsidRDefault="00EE1320" w:rsidP="00E968BB">
      <w:pPr>
        <w:pStyle w:val="Title"/>
      </w:pPr>
      <w:r>
        <w:t>Survey123/ Field Maps Beta Testing</w:t>
      </w:r>
    </w:p>
    <w:p w14:paraId="6D81CCBB" w14:textId="6239A4A8" w:rsidR="001F2448" w:rsidRDefault="00EE1320" w:rsidP="00E968BB">
      <w:pPr>
        <w:pStyle w:val="Title"/>
        <w:jc w:val="center"/>
      </w:pPr>
      <w:r>
        <w:t>(January 10-16</w:t>
      </w:r>
      <w:r w:rsidRPr="00EE1320">
        <w:rPr>
          <w:vertAlign w:val="superscript"/>
        </w:rPr>
        <w:t>th</w:t>
      </w:r>
      <w:r>
        <w:t>)</w:t>
      </w:r>
    </w:p>
    <w:p w14:paraId="59838C18" w14:textId="2125C0FC" w:rsidR="00EE1320" w:rsidRPr="00E968BB" w:rsidRDefault="00EE1320" w:rsidP="00E968BB">
      <w:pPr>
        <w:pStyle w:val="Heading1"/>
      </w:pPr>
      <w:r w:rsidRPr="00E968BB">
        <w:t>Field Maps (FM)</w:t>
      </w:r>
    </w:p>
    <w:p w14:paraId="105E9017" w14:textId="333E89B2" w:rsidR="00EE1320" w:rsidRDefault="00EE1320" w:rsidP="00EE1320">
      <w:pPr>
        <w:pStyle w:val="ListParagraph"/>
        <w:numPr>
          <w:ilvl w:val="0"/>
          <w:numId w:val="1"/>
        </w:numPr>
      </w:pPr>
      <w:r>
        <w:t>Why are there 2 sections: Hydrologic Monitoring Field Collection (Field Maps) and Hydrologic Monitoring Field Collection (Survey123)?</w:t>
      </w:r>
      <w:r w:rsidR="00311768">
        <w:t xml:space="preserve"> </w:t>
      </w:r>
      <w:hyperlink r:id="rId8" w:history="1">
        <w:r w:rsidR="00311768" w:rsidRPr="00D86386">
          <w:rPr>
            <w:rStyle w:val="Hyperlink"/>
            <w:color w:val="FF0000"/>
          </w:rPr>
          <w:t>#</w:t>
        </w:r>
        <w:r w:rsidR="008B0523" w:rsidRPr="00D86386">
          <w:rPr>
            <w:rStyle w:val="Hyperlink"/>
            <w:color w:val="FF0000"/>
          </w:rPr>
          <w:t>142</w:t>
        </w:r>
      </w:hyperlink>
    </w:p>
    <w:p w14:paraId="5053D139" w14:textId="54F09909" w:rsidR="00EE1320" w:rsidRDefault="00EE1320" w:rsidP="00EE1320">
      <w:pPr>
        <w:pStyle w:val="ListParagraph"/>
        <w:numPr>
          <w:ilvl w:val="0"/>
          <w:numId w:val="1"/>
        </w:numPr>
      </w:pPr>
      <w:r>
        <w:t>Is it possible to unsee Hydrologic Monitoring Field Collection (Survey123) so people don’t select the wrong one?</w:t>
      </w:r>
    </w:p>
    <w:p w14:paraId="668D8E74" w14:textId="77777777" w:rsidR="004B0592" w:rsidRPr="00E968BB" w:rsidRDefault="004B0592" w:rsidP="00E968BB">
      <w:pPr>
        <w:pStyle w:val="Heading3"/>
        <w:rPr>
          <w:color w:val="A02B93" w:themeColor="accent5"/>
        </w:rPr>
      </w:pPr>
      <w:r w:rsidRPr="00E968BB">
        <w:rPr>
          <w:color w:val="A02B93" w:themeColor="accent5"/>
        </w:rPr>
        <w:t>ONLINE</w:t>
      </w:r>
    </w:p>
    <w:p w14:paraId="1480A41A" w14:textId="2FDC7F0C" w:rsidR="004B0592" w:rsidRDefault="00F83776" w:rsidP="004B0592">
      <w:pPr>
        <w:pStyle w:val="ListParagraph"/>
        <w:numPr>
          <w:ilvl w:val="1"/>
          <w:numId w:val="1"/>
        </w:numPr>
      </w:pPr>
      <w:r>
        <w:t>LAPTOP:</w:t>
      </w:r>
      <w:r w:rsidR="00C95426">
        <w:t xml:space="preserve"> </w:t>
      </w:r>
      <w:r w:rsidR="001B2289">
        <w:t>NOTE</w:t>
      </w:r>
      <w:r w:rsidR="00874CB1">
        <w:t xml:space="preserve"> if</w:t>
      </w:r>
      <w:r w:rsidR="00C95426">
        <w:t xml:space="preserve"> you download an offline area</w:t>
      </w:r>
      <w:r w:rsidR="00874CB1">
        <w:t>,</w:t>
      </w:r>
      <w:r w:rsidR="00EF5D08">
        <w:t xml:space="preserve"> </w:t>
      </w:r>
      <w:r w:rsidR="00874CB1">
        <w:t>FM</w:t>
      </w:r>
      <w:r w:rsidR="00EF5D08">
        <w:t xml:space="preserve"> goes back to</w:t>
      </w:r>
      <w:r w:rsidR="00874CB1">
        <w:t xml:space="preserve"> offline area even if online, have to go back to get to online area</w:t>
      </w:r>
      <w:r w:rsidR="00EF5D08">
        <w:t xml:space="preserve"> </w:t>
      </w:r>
    </w:p>
    <w:p w14:paraId="7228BCD2" w14:textId="5140F8E3" w:rsidR="00487770" w:rsidRDefault="00584438" w:rsidP="00487770">
      <w:pPr>
        <w:pStyle w:val="ListParagraph"/>
        <w:numPr>
          <w:ilvl w:val="2"/>
          <w:numId w:val="1"/>
        </w:numPr>
      </w:pPr>
      <w:r>
        <w:t>Populated sites within 1 minute</w:t>
      </w:r>
    </w:p>
    <w:p w14:paraId="3AA10658" w14:textId="3C4DCA67" w:rsidR="00584438" w:rsidRDefault="00584438" w:rsidP="00487770">
      <w:pPr>
        <w:pStyle w:val="ListParagraph"/>
        <w:numPr>
          <w:ilvl w:val="2"/>
          <w:numId w:val="1"/>
        </w:numPr>
      </w:pPr>
      <w:r>
        <w:t xml:space="preserve">Important that staff understand the “Acquiring location” will continue to </w:t>
      </w:r>
      <w:r w:rsidR="00597E1B">
        <w:t>flash regardless if online or offline- do not need to wait on it to stop</w:t>
      </w:r>
      <w:r w:rsidR="00E27D68">
        <w:t xml:space="preserve"> </w:t>
      </w:r>
      <w:hyperlink r:id="rId9" w:history="1">
        <w:r w:rsidR="00E27D68" w:rsidRPr="00D86386">
          <w:rPr>
            <w:rStyle w:val="Hyperlink"/>
            <w:color w:val="FF0000"/>
          </w:rPr>
          <w:t>#137</w:t>
        </w:r>
      </w:hyperlink>
    </w:p>
    <w:p w14:paraId="60BDA251" w14:textId="65A22FAF" w:rsidR="000B2820" w:rsidRDefault="00E11EFC" w:rsidP="00487770">
      <w:pPr>
        <w:pStyle w:val="ListParagraph"/>
        <w:numPr>
          <w:ilvl w:val="2"/>
          <w:numId w:val="1"/>
        </w:numPr>
      </w:pPr>
      <w:r>
        <w:t>On laptop, t</w:t>
      </w:r>
      <w:r w:rsidR="000B2820">
        <w:t>akes a</w:t>
      </w:r>
      <w:r w:rsidR="002A080E">
        <w:t xml:space="preserve">bout 3 </w:t>
      </w:r>
      <w:r w:rsidR="000B2820">
        <w:t>minutes to populate selected survey form “Submit new field</w:t>
      </w:r>
      <w:r>
        <w:t xml:space="preserve"> visit” in Survey123</w:t>
      </w:r>
      <w:r w:rsidR="000646B1">
        <w:t xml:space="preserve"> via FM</w:t>
      </w:r>
    </w:p>
    <w:p w14:paraId="61B57E37" w14:textId="77777777" w:rsidR="004B0592" w:rsidRPr="00E968BB" w:rsidRDefault="004B0592" w:rsidP="00E968BB">
      <w:pPr>
        <w:pStyle w:val="Heading3"/>
        <w:rPr>
          <w:color w:val="A02B93" w:themeColor="accent5"/>
        </w:rPr>
      </w:pPr>
      <w:r w:rsidRPr="00E968BB">
        <w:rPr>
          <w:color w:val="A02B93" w:themeColor="accent5"/>
        </w:rPr>
        <w:t>OFFLINE</w:t>
      </w:r>
    </w:p>
    <w:p w14:paraId="4C861119" w14:textId="72158A43" w:rsidR="004B0592" w:rsidRDefault="004B0592" w:rsidP="004B0592">
      <w:pPr>
        <w:pStyle w:val="ListParagraph"/>
        <w:numPr>
          <w:ilvl w:val="1"/>
          <w:numId w:val="1"/>
        </w:numPr>
      </w:pPr>
      <w:r>
        <w:t>Important to rename download FM area to something like “Use this when Offline</w:t>
      </w:r>
      <w:r w:rsidR="00BF2EA7">
        <w:t>.</w:t>
      </w:r>
      <w:r>
        <w:t>”</w:t>
      </w:r>
      <w:r w:rsidR="00BF2EA7">
        <w:t xml:space="preserve"> It automatically names download Area 1, 2, 3, 3, </w:t>
      </w:r>
      <w:proofErr w:type="spellStart"/>
      <w:r w:rsidR="00BF2EA7">
        <w:t>etc</w:t>
      </w:r>
      <w:proofErr w:type="spellEnd"/>
      <w:r w:rsidR="00BF2EA7">
        <w:t xml:space="preserve"> based on how many times you have it downloaded.</w:t>
      </w:r>
    </w:p>
    <w:p w14:paraId="37F05F90" w14:textId="02EE0408" w:rsidR="004B0592" w:rsidRDefault="004B0592" w:rsidP="004B0592">
      <w:pPr>
        <w:pStyle w:val="ListParagraph"/>
        <w:numPr>
          <w:ilvl w:val="1"/>
          <w:numId w:val="1"/>
        </w:numPr>
      </w:pPr>
      <w:r>
        <w:t xml:space="preserve">The downloaded offline area takes about an hour to </w:t>
      </w:r>
      <w:proofErr w:type="gramStart"/>
      <w:r>
        <w:t>download</w:t>
      </w:r>
      <w:proofErr w:type="gramEnd"/>
    </w:p>
    <w:p w14:paraId="7F246A2A" w14:textId="217267D8" w:rsidR="004B0592" w:rsidRDefault="004B0592" w:rsidP="004B0592">
      <w:pPr>
        <w:pStyle w:val="ListParagraph"/>
        <w:numPr>
          <w:ilvl w:val="1"/>
          <w:numId w:val="1"/>
        </w:numPr>
      </w:pPr>
      <w:r>
        <w:t>The offline area should be downloaded on the first day of each month to update all visit information from previous month’s data collection.</w:t>
      </w:r>
      <w:r w:rsidR="001C33D4">
        <w:t xml:space="preserve"> </w:t>
      </w:r>
      <w:hyperlink r:id="rId10" w:history="1">
        <w:r w:rsidR="001C33D4" w:rsidRPr="00D86386">
          <w:rPr>
            <w:rStyle w:val="Hyperlink"/>
            <w:color w:val="FF0000"/>
          </w:rPr>
          <w:t>#137</w:t>
        </w:r>
      </w:hyperlink>
    </w:p>
    <w:p w14:paraId="043DD48D" w14:textId="3D5B9CEE" w:rsidR="004B0592" w:rsidRDefault="004B0592" w:rsidP="004B0592">
      <w:pPr>
        <w:pStyle w:val="ListParagraph"/>
        <w:numPr>
          <w:ilvl w:val="1"/>
          <w:numId w:val="1"/>
        </w:numPr>
      </w:pPr>
      <w:r>
        <w:t>Unable to use FM to auto navigate to Survey123</w:t>
      </w:r>
      <w:r w:rsidR="001C33D4">
        <w:t xml:space="preserve"> </w:t>
      </w:r>
      <w:hyperlink r:id="rId11" w:history="1">
        <w:r w:rsidR="001C33D4" w:rsidRPr="00D86386">
          <w:rPr>
            <w:rStyle w:val="Hyperlink"/>
            <w:color w:val="FF0000"/>
          </w:rPr>
          <w:t>#137</w:t>
        </w:r>
      </w:hyperlink>
    </w:p>
    <w:p w14:paraId="439DA8ED" w14:textId="6500FBB1" w:rsidR="00693758" w:rsidRDefault="00F12158" w:rsidP="00693758">
      <w:pPr>
        <w:pStyle w:val="ListParagraph"/>
        <w:numPr>
          <w:ilvl w:val="2"/>
          <w:numId w:val="1"/>
        </w:numPr>
      </w:pPr>
      <w:r>
        <w:t xml:space="preserve">When clicking “Submit New Field Visit” from FM, the device tries to logon to Enterprise when opening </w:t>
      </w:r>
      <w:proofErr w:type="gramStart"/>
      <w:r>
        <w:t>Survey123</w:t>
      </w:r>
      <w:proofErr w:type="gramEnd"/>
    </w:p>
    <w:p w14:paraId="564977DB" w14:textId="23A8BADC" w:rsidR="00036BE8" w:rsidRDefault="004B0592" w:rsidP="00036BE8">
      <w:pPr>
        <w:pStyle w:val="ListParagraph"/>
        <w:numPr>
          <w:ilvl w:val="1"/>
          <w:numId w:val="1"/>
        </w:numPr>
      </w:pPr>
      <w:r>
        <w:t xml:space="preserve">FM can only be used to see site locations and previously downloaded visits. </w:t>
      </w:r>
    </w:p>
    <w:p w14:paraId="1C85A903" w14:textId="6C9D46E2" w:rsidR="002A52C0" w:rsidRDefault="004B0592" w:rsidP="002A52C0">
      <w:pPr>
        <w:pStyle w:val="Heading3"/>
        <w:rPr>
          <w:color w:val="A02B93" w:themeColor="accent5"/>
        </w:rPr>
      </w:pPr>
      <w:r w:rsidRPr="00E968BB">
        <w:rPr>
          <w:color w:val="A02B93" w:themeColor="accent5"/>
        </w:rPr>
        <w:t>GENERAL NOTES</w:t>
      </w:r>
    </w:p>
    <w:p w14:paraId="10E670F2" w14:textId="760D1739" w:rsidR="002A52C0" w:rsidRPr="002A52C0" w:rsidRDefault="002A52C0" w:rsidP="002A52C0">
      <w:pPr>
        <w:pStyle w:val="ListParagraph"/>
        <w:numPr>
          <w:ilvl w:val="0"/>
          <w:numId w:val="26"/>
        </w:numPr>
      </w:pPr>
      <w:r>
        <w:t>No issues with navigation from FM to Survey123 on phone on or offline</w:t>
      </w:r>
    </w:p>
    <w:p w14:paraId="13E4A039" w14:textId="76C876E7" w:rsidR="0083051C" w:rsidRPr="00E968BB" w:rsidRDefault="0083051C" w:rsidP="00E968BB">
      <w:pPr>
        <w:pStyle w:val="Heading1"/>
      </w:pPr>
      <w:r w:rsidRPr="00E968BB">
        <w:t>Survey12</w:t>
      </w:r>
      <w:r w:rsidR="00DF4F90" w:rsidRPr="00E968BB">
        <w:t>3</w:t>
      </w:r>
    </w:p>
    <w:p w14:paraId="42268C2E" w14:textId="3F183462" w:rsidR="0083051C" w:rsidRDefault="0083051C" w:rsidP="00E968BB">
      <w:pPr>
        <w:pStyle w:val="Heading3"/>
        <w:rPr>
          <w:color w:val="0070C0"/>
        </w:rPr>
      </w:pPr>
      <w:r w:rsidRPr="00E968BB">
        <w:rPr>
          <w:color w:val="0070C0"/>
        </w:rPr>
        <w:t>ONLINE</w:t>
      </w:r>
    </w:p>
    <w:p w14:paraId="3FD8DB43" w14:textId="0BB51A36" w:rsidR="000604E8" w:rsidRPr="000604E8" w:rsidRDefault="000604E8" w:rsidP="000604E8">
      <w:pPr>
        <w:pStyle w:val="ListParagraph"/>
        <w:numPr>
          <w:ilvl w:val="0"/>
          <w:numId w:val="23"/>
        </w:numPr>
      </w:pPr>
      <w:r>
        <w:t>No comments. Worked well on laptop and phone.</w:t>
      </w:r>
      <w:r w:rsidR="00756AD3">
        <w:t xml:space="preserve"> Scrolling is harder on laptop with no scroll bar. Some </w:t>
      </w:r>
      <w:proofErr w:type="gramStart"/>
      <w:r w:rsidR="00756AD3">
        <w:t>computers  (</w:t>
      </w:r>
      <w:proofErr w:type="gramEnd"/>
      <w:r w:rsidR="00756AD3">
        <w:t>Steve’s) much harder to use apps</w:t>
      </w:r>
    </w:p>
    <w:p w14:paraId="3E5DD649" w14:textId="03829687" w:rsidR="0083051C" w:rsidRPr="00E968BB" w:rsidRDefault="0083051C" w:rsidP="00E968BB">
      <w:pPr>
        <w:pStyle w:val="Heading3"/>
        <w:rPr>
          <w:color w:val="0070C0"/>
        </w:rPr>
      </w:pPr>
      <w:r w:rsidRPr="00E968BB">
        <w:rPr>
          <w:color w:val="0070C0"/>
        </w:rPr>
        <w:lastRenderedPageBreak/>
        <w:t>OFFLINE</w:t>
      </w:r>
    </w:p>
    <w:p w14:paraId="6C216DF6" w14:textId="7A8030CB" w:rsidR="0083051C" w:rsidRDefault="007E15B2" w:rsidP="0083051C">
      <w:pPr>
        <w:pStyle w:val="ListParagraph"/>
        <w:numPr>
          <w:ilvl w:val="1"/>
          <w:numId w:val="3"/>
        </w:numPr>
      </w:pPr>
      <w:r>
        <w:t>DO NOT USE FM to get to survey</w:t>
      </w:r>
      <w:r w:rsidR="00EC2A7C">
        <w:t xml:space="preserve"> offline.</w:t>
      </w:r>
    </w:p>
    <w:p w14:paraId="68F01AA2" w14:textId="77777777" w:rsidR="002B2D85" w:rsidRDefault="002B2D85" w:rsidP="0083051C">
      <w:pPr>
        <w:pStyle w:val="ListParagraph"/>
        <w:numPr>
          <w:ilvl w:val="1"/>
          <w:numId w:val="3"/>
        </w:numPr>
      </w:pPr>
      <w:r>
        <w:t>Ignore Error Code 3 to return to survey when offline. Survey looking for internet connection.</w:t>
      </w:r>
    </w:p>
    <w:p w14:paraId="0D98AECE" w14:textId="0AAAA842" w:rsidR="005467D1" w:rsidRDefault="005467D1" w:rsidP="0083051C">
      <w:pPr>
        <w:pStyle w:val="ListParagraph"/>
        <w:numPr>
          <w:ilvl w:val="1"/>
          <w:numId w:val="3"/>
        </w:numPr>
      </w:pPr>
      <w:r>
        <w:t xml:space="preserve">If you turn off computer or restart it, opening Survey123 initially without </w:t>
      </w:r>
      <w:r w:rsidR="00034799">
        <w:t xml:space="preserve">internet </w:t>
      </w:r>
      <w:r>
        <w:t>can take a long while</w:t>
      </w:r>
      <w:r w:rsidR="00AE14B6">
        <w:t xml:space="preserve">. It will load if you ignore error code 3 and you have previously refreshed your inbox with the station </w:t>
      </w:r>
      <w:proofErr w:type="gramStart"/>
      <w:r w:rsidR="00AE14B6">
        <w:t>list</w:t>
      </w:r>
      <w:proofErr w:type="gramEnd"/>
    </w:p>
    <w:p w14:paraId="318A7802" w14:textId="6D65D7E8" w:rsidR="00F14424" w:rsidRDefault="00861D21" w:rsidP="0083051C">
      <w:pPr>
        <w:pStyle w:val="ListParagraph"/>
        <w:numPr>
          <w:ilvl w:val="1"/>
          <w:numId w:val="3"/>
        </w:numPr>
      </w:pPr>
      <w:r>
        <w:t xml:space="preserve">If you open a previously submitted survey to the Outbox,  </w:t>
      </w:r>
      <w:r w:rsidR="00427DB9">
        <w:t xml:space="preserve">all the values for </w:t>
      </w:r>
      <w:r w:rsidR="00427DB9">
        <w:rPr>
          <w:b/>
          <w:bCs/>
        </w:rPr>
        <w:t xml:space="preserve">Data Logger (Part 1) </w:t>
      </w:r>
      <w:r w:rsidR="00427DB9">
        <w:t xml:space="preserve">and </w:t>
      </w:r>
      <w:r w:rsidR="00427DB9">
        <w:rPr>
          <w:b/>
          <w:bCs/>
        </w:rPr>
        <w:t xml:space="preserve">Data Logger (Part 2) </w:t>
      </w:r>
      <w:r w:rsidR="00427DB9">
        <w:t>disappear</w:t>
      </w:r>
      <w:r w:rsidR="005E4394">
        <w:t xml:space="preserve">, all other values are kept. </w:t>
      </w:r>
      <w:r w:rsidR="00F4434A">
        <w:t xml:space="preserve">I suspect this is due to the auto clock. </w:t>
      </w:r>
      <w:r w:rsidR="005E4394">
        <w:t xml:space="preserve">Closing and not saving changes keeps the original </w:t>
      </w:r>
      <w:r w:rsidR="00B16BFB">
        <w:t xml:space="preserve">survey with attachments </w:t>
      </w:r>
      <w:proofErr w:type="spellStart"/>
      <w:r w:rsidR="00B16BFB">
        <w:t>etc</w:t>
      </w:r>
      <w:proofErr w:type="spellEnd"/>
      <w:r w:rsidR="004218FB">
        <w:t>-</w:t>
      </w:r>
      <w:r w:rsidR="004D27A2">
        <w:t xml:space="preserve"> </w:t>
      </w:r>
      <w:hyperlink r:id="rId12" w:history="1">
        <w:r w:rsidR="004D27A2" w:rsidRPr="004D27A2">
          <w:rPr>
            <w:rStyle w:val="Hyperlink"/>
            <w:color w:val="FF0000"/>
          </w:rPr>
          <w:t>#139</w:t>
        </w:r>
      </w:hyperlink>
    </w:p>
    <w:p w14:paraId="7C55306A" w14:textId="0E2865B7" w:rsidR="00F27272" w:rsidRDefault="00BE33B7" w:rsidP="00F27272">
      <w:pPr>
        <w:pStyle w:val="ListParagraph"/>
        <w:numPr>
          <w:ilvl w:val="3"/>
          <w:numId w:val="3"/>
        </w:numPr>
      </w:pPr>
      <w:r>
        <w:t>Fields that disappear after reopening Outbox</w:t>
      </w:r>
      <w:r w:rsidR="00F27272">
        <w:t>:</w:t>
      </w:r>
      <w:r w:rsidR="00277499">
        <w:t xml:space="preserve"> </w:t>
      </w:r>
      <w:r w:rsidR="001F5D2A">
        <w:t>Everything under Data Logger (Part 1)</w:t>
      </w:r>
      <w:r w:rsidR="00277499">
        <w:t xml:space="preserve"> and Data Logger (Part 2)</w:t>
      </w:r>
      <w:r w:rsidR="001F5D2A">
        <w:t xml:space="preserve">- comes up as starting </w:t>
      </w:r>
      <w:proofErr w:type="gramStart"/>
      <w:r w:rsidR="001F5D2A">
        <w:t>fresh</w:t>
      </w:r>
      <w:proofErr w:type="gramEnd"/>
    </w:p>
    <w:p w14:paraId="0697EDAF" w14:textId="65E089FC" w:rsidR="00277499" w:rsidRDefault="00277499" w:rsidP="00F27272">
      <w:pPr>
        <w:pStyle w:val="ListParagraph"/>
        <w:numPr>
          <w:ilvl w:val="3"/>
          <w:numId w:val="3"/>
        </w:numPr>
      </w:pPr>
      <w:r>
        <w:t xml:space="preserve">Rainfall, discharge kept as </w:t>
      </w:r>
      <w:r w:rsidR="001A2072">
        <w:t xml:space="preserve">initially </w:t>
      </w:r>
      <w:proofErr w:type="gramStart"/>
      <w:r w:rsidR="001A2072">
        <w:t>entered</w:t>
      </w:r>
      <w:proofErr w:type="gramEnd"/>
    </w:p>
    <w:p w14:paraId="2F92642C" w14:textId="24DCD7A4" w:rsidR="007434DD" w:rsidRDefault="007434DD" w:rsidP="00F27272">
      <w:pPr>
        <w:pStyle w:val="ListParagraph"/>
        <w:numPr>
          <w:ilvl w:val="3"/>
          <w:numId w:val="3"/>
        </w:numPr>
      </w:pPr>
      <w:r>
        <w:t>When changing the Water Level from MP, recalculation is not made in Outbox</w:t>
      </w:r>
      <w:r w:rsidR="00FA71F5">
        <w:t xml:space="preserve"> (do we need a refresh button?)</w:t>
      </w:r>
    </w:p>
    <w:p w14:paraId="1F222800" w14:textId="714B8D2B" w:rsidR="002F2053" w:rsidRDefault="002F2053" w:rsidP="00F27272">
      <w:pPr>
        <w:pStyle w:val="ListParagraph"/>
        <w:numPr>
          <w:ilvl w:val="3"/>
          <w:numId w:val="3"/>
        </w:numPr>
      </w:pPr>
      <w:r>
        <w:t xml:space="preserve">In </w:t>
      </w:r>
      <w:r w:rsidR="00FA71F5">
        <w:t xml:space="preserve">an </w:t>
      </w:r>
      <w:r w:rsidR="00091AC2">
        <w:t xml:space="preserve">open and ongoing survey, new Water Level from MP can be </w:t>
      </w:r>
      <w:proofErr w:type="gramStart"/>
      <w:r w:rsidR="00091AC2">
        <w:t>re-entered</w:t>
      </w:r>
      <w:proofErr w:type="gramEnd"/>
      <w:r w:rsidR="00091AC2">
        <w:t xml:space="preserve"> and </w:t>
      </w:r>
      <w:r w:rsidR="00FA71F5">
        <w:t>a new calculated value will appear</w:t>
      </w:r>
    </w:p>
    <w:p w14:paraId="66774132" w14:textId="23A8B7EA" w:rsidR="00CB33BC" w:rsidRDefault="00CB33BC" w:rsidP="00CB33BC">
      <w:pPr>
        <w:pStyle w:val="ListParagraph"/>
        <w:numPr>
          <w:ilvl w:val="1"/>
          <w:numId w:val="3"/>
        </w:numPr>
      </w:pPr>
      <w:r>
        <w:t xml:space="preserve">Why is </w:t>
      </w:r>
      <w:r>
        <w:rPr>
          <w:b/>
          <w:bCs/>
        </w:rPr>
        <w:t>Save as Draft</w:t>
      </w:r>
      <w:r>
        <w:t xml:space="preserve"> not available in offline mode</w:t>
      </w:r>
      <w:r w:rsidR="00F21BD2">
        <w:t xml:space="preserve"> </w:t>
      </w:r>
      <w:hyperlink r:id="rId13" w:history="1">
        <w:r w:rsidR="00F94855" w:rsidRPr="00D86386">
          <w:rPr>
            <w:rStyle w:val="Hyperlink"/>
            <w:color w:val="FF0000"/>
          </w:rPr>
          <w:t>#137</w:t>
        </w:r>
      </w:hyperlink>
    </w:p>
    <w:p w14:paraId="1EDB8482" w14:textId="2DAA4C03" w:rsidR="00CB33BC" w:rsidRDefault="00CB33BC" w:rsidP="0083051C">
      <w:pPr>
        <w:pStyle w:val="ListParagraph"/>
        <w:numPr>
          <w:ilvl w:val="1"/>
          <w:numId w:val="3"/>
        </w:numPr>
      </w:pPr>
      <w:r>
        <w:t xml:space="preserve">When </w:t>
      </w:r>
      <w:r w:rsidR="007F3174">
        <w:t xml:space="preserve">submitting survey offline to outbox, pop-up still says </w:t>
      </w:r>
      <w:proofErr w:type="gramStart"/>
      <w:r w:rsidR="007F3174">
        <w:t>online</w:t>
      </w:r>
      <w:proofErr w:type="gramEnd"/>
    </w:p>
    <w:p w14:paraId="47AD03B4" w14:textId="476C7556" w:rsidR="00D2531B" w:rsidRDefault="00D2531B" w:rsidP="0083051C">
      <w:pPr>
        <w:pStyle w:val="ListParagraph"/>
        <w:numPr>
          <w:ilvl w:val="1"/>
          <w:numId w:val="3"/>
        </w:numPr>
      </w:pPr>
      <w:r>
        <w:t>Survey occasionally crashes after submitting survey to Outbox</w:t>
      </w:r>
      <w:r w:rsidR="00C71653">
        <w:t xml:space="preserve">. </w:t>
      </w:r>
      <w:r w:rsidR="00711008">
        <w:t>The</w:t>
      </w:r>
      <w:r w:rsidR="00A7237E">
        <w:t xml:space="preserve"> submitte</w:t>
      </w:r>
      <w:r w:rsidR="00B52904">
        <w:t xml:space="preserve">d </w:t>
      </w:r>
      <w:r w:rsidR="00A7237E">
        <w:t>s</w:t>
      </w:r>
      <w:r w:rsidR="00711008">
        <w:t xml:space="preserve">urvey appears to be saved. </w:t>
      </w:r>
      <w:r w:rsidR="00C71653">
        <w:t xml:space="preserve">You can reopen the app and continue </w:t>
      </w:r>
      <w:r w:rsidR="00711008">
        <w:t>to next station as long as you disregard errors</w:t>
      </w:r>
      <w:r w:rsidR="0057103E">
        <w:t xml:space="preserve"> 0 and </w:t>
      </w:r>
      <w:proofErr w:type="gramStart"/>
      <w:r w:rsidR="0057103E">
        <w:t>3</w:t>
      </w:r>
      <w:proofErr w:type="gramEnd"/>
    </w:p>
    <w:p w14:paraId="14F15A3E" w14:textId="2F89A069" w:rsidR="007E15B2" w:rsidRPr="00E968BB" w:rsidRDefault="00DD2A40" w:rsidP="00E968BB">
      <w:pPr>
        <w:pStyle w:val="Heading3"/>
        <w:rPr>
          <w:color w:val="0070C0"/>
        </w:rPr>
      </w:pPr>
      <w:r w:rsidRPr="00E968BB">
        <w:rPr>
          <w:color w:val="0070C0"/>
        </w:rPr>
        <w:t>GENERAL NOTES</w:t>
      </w:r>
    </w:p>
    <w:p w14:paraId="153C06E9" w14:textId="50617B6F" w:rsidR="004563EA" w:rsidRDefault="00D93D63" w:rsidP="004563EA">
      <w:pPr>
        <w:pStyle w:val="ListParagraph"/>
        <w:numPr>
          <w:ilvl w:val="1"/>
          <w:numId w:val="3"/>
        </w:numPr>
      </w:pPr>
      <w:r>
        <w:t xml:space="preserve">On initial screen what does </w:t>
      </w:r>
      <w:r w:rsidRPr="006A50BF">
        <w:rPr>
          <w:b/>
          <w:bCs/>
        </w:rPr>
        <w:t>E</w:t>
      </w:r>
      <w:r w:rsidR="00AE14B6" w:rsidRPr="006A50BF">
        <w:rPr>
          <w:b/>
          <w:bCs/>
        </w:rPr>
        <w:t>GDB</w:t>
      </w:r>
      <w:r w:rsidR="00AE14B6">
        <w:t xml:space="preserve"> stand for?</w:t>
      </w:r>
      <w:r w:rsidR="006216C6">
        <w:t xml:space="preserve"> </w:t>
      </w:r>
      <w:hyperlink r:id="rId14" w:history="1">
        <w:r w:rsidR="006216C6" w:rsidRPr="007963B6">
          <w:rPr>
            <w:rStyle w:val="Hyperlink"/>
            <w:color w:val="FF0000"/>
          </w:rPr>
          <w:t>#143</w:t>
        </w:r>
      </w:hyperlink>
      <w:r w:rsidR="004563EA">
        <w:rPr>
          <w:noProof/>
        </w:rPr>
        <w:drawing>
          <wp:inline distT="0" distB="0" distL="0" distR="0" wp14:anchorId="3E9ADB1F" wp14:editId="2FAD983D">
            <wp:extent cx="4816549" cy="2062480"/>
            <wp:effectExtent l="0" t="0" r="3175" b="0"/>
            <wp:docPr id="699291560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1560" name="Picture 2" descr="A computer screen with a white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53" b="53740"/>
                    <a:stretch/>
                  </pic:blipFill>
                  <pic:spPr bwMode="auto">
                    <a:xfrm>
                      <a:off x="0" y="0"/>
                      <a:ext cx="4817100" cy="206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A0C88" w14:textId="0937D0DB" w:rsidR="00DD2A40" w:rsidRDefault="007F6EDF" w:rsidP="00DD2A40">
      <w:pPr>
        <w:pStyle w:val="ListParagraph"/>
        <w:numPr>
          <w:ilvl w:val="1"/>
          <w:numId w:val="3"/>
        </w:numPr>
      </w:pPr>
      <w:r>
        <w:t>Only 1 survey per station per device can be submitted each day. The station disappears from the Inbox list when it has been sent (internet connection) or in Outbox (no internet connection)</w:t>
      </w:r>
      <w:r w:rsidR="00EE6ED2">
        <w:t xml:space="preserve"> </w:t>
      </w:r>
      <w:r w:rsidR="00EE6ED2">
        <w:rPr>
          <w:color w:val="FF0000"/>
        </w:rPr>
        <w:t>REFRESH</w:t>
      </w:r>
      <w:r w:rsidR="005A3894">
        <w:rPr>
          <w:color w:val="FF0000"/>
        </w:rPr>
        <w:t xml:space="preserve"> online to get all new survey list for 2</w:t>
      </w:r>
      <w:r w:rsidR="005A3894" w:rsidRPr="005A3894">
        <w:rPr>
          <w:color w:val="FF0000"/>
          <w:vertAlign w:val="superscript"/>
        </w:rPr>
        <w:t>nd</w:t>
      </w:r>
      <w:r w:rsidR="005A3894">
        <w:rPr>
          <w:color w:val="FF0000"/>
        </w:rPr>
        <w:t xml:space="preserve"> </w:t>
      </w:r>
      <w:proofErr w:type="gramStart"/>
      <w:r w:rsidR="005A3894">
        <w:rPr>
          <w:color w:val="FF0000"/>
        </w:rPr>
        <w:t>FV</w:t>
      </w:r>
      <w:proofErr w:type="gramEnd"/>
    </w:p>
    <w:p w14:paraId="261812C3" w14:textId="501982E3" w:rsidR="00FA491A" w:rsidRDefault="00E1636F" w:rsidP="00531D62">
      <w:pPr>
        <w:pStyle w:val="ListParagraph"/>
        <w:numPr>
          <w:ilvl w:val="1"/>
          <w:numId w:val="3"/>
        </w:numPr>
      </w:pPr>
      <w:r>
        <w:t xml:space="preserve">Survey123/ FM uses a lot of battery. Killed Steve’s laptop that was at ~85% to start with. We were </w:t>
      </w:r>
      <w:r w:rsidR="006E0F87">
        <w:t xml:space="preserve">at the </w:t>
      </w:r>
      <w:r>
        <w:t xml:space="preserve">site for </w:t>
      </w:r>
      <w:r w:rsidR="006E0F87">
        <w:t>an estimated</w:t>
      </w:r>
      <w:r>
        <w:t xml:space="preserve"> 45 minutes.</w:t>
      </w:r>
    </w:p>
    <w:p w14:paraId="20DCD8D2" w14:textId="77777777" w:rsidR="00FA491A" w:rsidRPr="00CB33BC" w:rsidRDefault="00FA491A" w:rsidP="00B61891">
      <w:pPr>
        <w:pStyle w:val="Heading3"/>
        <w:ind w:left="360" w:firstLine="360"/>
        <w:rPr>
          <w:b/>
          <w:bCs/>
        </w:rPr>
      </w:pPr>
      <w:r>
        <w:lastRenderedPageBreak/>
        <w:t>Inventory</w:t>
      </w:r>
    </w:p>
    <w:p w14:paraId="7CD2EB17" w14:textId="4B6AF654" w:rsidR="00C65423" w:rsidRPr="00353C22" w:rsidRDefault="00C65423" w:rsidP="00C65423">
      <w:pPr>
        <w:pStyle w:val="ListParagraph"/>
        <w:numPr>
          <w:ilvl w:val="1"/>
          <w:numId w:val="5"/>
        </w:numPr>
      </w:pPr>
      <w:r>
        <w:t xml:space="preserve">Rename </w:t>
      </w:r>
      <w:r>
        <w:rPr>
          <w:b/>
          <w:bCs/>
        </w:rPr>
        <w:t>Inventory</w:t>
      </w:r>
      <w:r w:rsidR="00237970">
        <w:rPr>
          <w:b/>
          <w:bCs/>
        </w:rPr>
        <w:t xml:space="preserve"> </w:t>
      </w:r>
      <w:r w:rsidR="00237970" w:rsidRPr="00820B05">
        <w:t>“group”</w:t>
      </w:r>
      <w:r>
        <w:t xml:space="preserve"> to </w:t>
      </w:r>
      <w:proofErr w:type="spellStart"/>
      <w:r>
        <w:rPr>
          <w:b/>
          <w:bCs/>
        </w:rPr>
        <w:t>StationEquipment</w:t>
      </w:r>
      <w:proofErr w:type="spellEnd"/>
      <w:r w:rsidR="00237970">
        <w:rPr>
          <w:b/>
          <w:bCs/>
        </w:rPr>
        <w:t xml:space="preserve"> </w:t>
      </w:r>
      <w:r w:rsidR="00237970" w:rsidRPr="00820B05">
        <w:t xml:space="preserve">– just show the </w:t>
      </w:r>
      <w:proofErr w:type="spellStart"/>
      <w:r w:rsidR="00237970" w:rsidRPr="00820B05">
        <w:t>DataLogger</w:t>
      </w:r>
      <w:proofErr w:type="spellEnd"/>
      <w:r w:rsidR="00237970" w:rsidRPr="00820B05">
        <w:t xml:space="preserve"> and Sensor information in read-only. </w:t>
      </w:r>
      <w:hyperlink r:id="rId16" w:history="1">
        <w:r w:rsidR="001A39F9" w:rsidRPr="00A65847">
          <w:rPr>
            <w:rStyle w:val="Hyperlink"/>
            <w:color w:val="FF0000"/>
          </w:rPr>
          <w:t>#144</w:t>
        </w:r>
      </w:hyperlink>
    </w:p>
    <w:p w14:paraId="3F087B2B" w14:textId="4C72BE73" w:rsidR="009D0251" w:rsidRDefault="00237970" w:rsidP="009D0251">
      <w:pPr>
        <w:pStyle w:val="ListParagraph"/>
        <w:numPr>
          <w:ilvl w:val="0"/>
          <w:numId w:val="5"/>
        </w:numPr>
      </w:pPr>
      <w:proofErr w:type="gramStart"/>
      <w:r>
        <w:t xml:space="preserve">Move </w:t>
      </w:r>
      <w:r w:rsidR="00C90DCD">
        <w:t xml:space="preserve"> </w:t>
      </w:r>
      <w:r w:rsidR="006301AD">
        <w:rPr>
          <w:b/>
          <w:bCs/>
        </w:rPr>
        <w:t>Are</w:t>
      </w:r>
      <w:proofErr w:type="gramEnd"/>
      <w:r w:rsidR="006301AD">
        <w:rPr>
          <w:b/>
          <w:bCs/>
        </w:rPr>
        <w:t xml:space="preserve"> inventory records correct?</w:t>
      </w:r>
      <w:r w:rsidR="00D9717A">
        <w:rPr>
          <w:b/>
          <w:bCs/>
        </w:rPr>
        <w:t xml:space="preserve"> </w:t>
      </w:r>
      <w:r>
        <w:t>to the bottom of the group (after Datalogger/MP) and change question to "</w:t>
      </w:r>
      <w:r w:rsidR="00820B05" w:rsidRPr="00AE0BAA">
        <w:rPr>
          <w:b/>
          <w:bCs/>
        </w:rPr>
        <w:t>Changes to Equipment Needed</w:t>
      </w:r>
      <w:r>
        <w:t xml:space="preserve">” </w:t>
      </w:r>
      <w:r>
        <w:sym w:font="Wingdings" w:char="F0E0"/>
      </w:r>
      <w:r>
        <w:t xml:space="preserve"> checkbox “Yes</w:t>
      </w:r>
      <w:r w:rsidR="009D0251">
        <w:t>/No</w:t>
      </w:r>
      <w:r>
        <w:t xml:space="preserve">” </w:t>
      </w:r>
      <w:r>
        <w:sym w:font="Wingdings" w:char="F0E0"/>
      </w:r>
      <w:r>
        <w:t xml:space="preserve"> Note: Then navigate to the Issues Section and update the inventory</w:t>
      </w:r>
      <w:r w:rsidR="00820B05">
        <w:t xml:space="preserve"> (Data Flow needs updated)</w:t>
      </w:r>
      <w:r w:rsidR="009D0251">
        <w:t>. Remove ‘Done’ checkbox</w:t>
      </w:r>
      <w:r w:rsidR="00737243">
        <w:t xml:space="preserve"> </w:t>
      </w:r>
      <w:hyperlink r:id="rId17" w:history="1">
        <w:r w:rsidR="00737243" w:rsidRPr="00174AC1">
          <w:rPr>
            <w:rStyle w:val="Hyperlink"/>
            <w:color w:val="FF0000"/>
          </w:rPr>
          <w:t>#141</w:t>
        </w:r>
      </w:hyperlink>
    </w:p>
    <w:p w14:paraId="081DA963" w14:textId="4795D760" w:rsidR="00237970" w:rsidRDefault="00820B05" w:rsidP="00820B05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rPr>
          <w:b/>
          <w:bCs/>
        </w:rPr>
        <w:t>MeasuringPoint</w:t>
      </w:r>
      <w:proofErr w:type="spellEnd"/>
      <w:r>
        <w:rPr>
          <w:b/>
          <w:bCs/>
        </w:rPr>
        <w:t xml:space="preserve"> </w:t>
      </w:r>
      <w:r>
        <w:t xml:space="preserve"> from </w:t>
      </w:r>
      <w:r>
        <w:rPr>
          <w:b/>
          <w:bCs/>
        </w:rPr>
        <w:t xml:space="preserve">Inventory. </w:t>
      </w:r>
      <w:r>
        <w:t xml:space="preserve"> Make it its own section, located directly before </w:t>
      </w:r>
      <w:r>
        <w:rPr>
          <w:b/>
          <w:bCs/>
        </w:rPr>
        <w:t xml:space="preserve">Groundwater </w:t>
      </w:r>
      <w:r>
        <w:t xml:space="preserve">or </w:t>
      </w:r>
      <w:r>
        <w:rPr>
          <w:b/>
          <w:bCs/>
        </w:rPr>
        <w:t xml:space="preserve">Stage </w:t>
      </w:r>
      <w:r>
        <w:t>sections. There is no need to check to make sure the “inventory records are correct”</w:t>
      </w:r>
      <w:r w:rsidR="007908C3">
        <w:t xml:space="preserve"> </w:t>
      </w:r>
      <w:hyperlink r:id="rId18" w:history="1">
        <w:r w:rsidR="007908C3" w:rsidRPr="007908C3">
          <w:rPr>
            <w:rStyle w:val="Hyperlink"/>
            <w:color w:val="FF0000"/>
          </w:rPr>
          <w:t>#145</w:t>
        </w:r>
      </w:hyperlink>
    </w:p>
    <w:p w14:paraId="530C07F5" w14:textId="5BF35424" w:rsidR="005F4ADC" w:rsidRDefault="005F4ADC" w:rsidP="00820B05">
      <w:pPr>
        <w:pStyle w:val="Heading3"/>
      </w:pPr>
      <w:r>
        <w:t>Location Visit</w:t>
      </w:r>
    </w:p>
    <w:p w14:paraId="0EB7C0BE" w14:textId="0EF63EB4" w:rsidR="00CE08CA" w:rsidRDefault="00CE08CA" w:rsidP="00CE08CA">
      <w:pPr>
        <w:pStyle w:val="ListParagraph"/>
        <w:numPr>
          <w:ilvl w:val="1"/>
          <w:numId w:val="7"/>
        </w:numPr>
      </w:pPr>
      <w:r>
        <w:t xml:space="preserve">Move </w:t>
      </w:r>
      <w:r>
        <w:rPr>
          <w:b/>
          <w:bCs/>
        </w:rPr>
        <w:t xml:space="preserve">Location Visit </w:t>
      </w:r>
      <w:r>
        <w:t>section to top of survey, directly after FLUWID and site photos</w:t>
      </w:r>
      <w:r w:rsidR="0065188A">
        <w:t xml:space="preserve"> </w:t>
      </w:r>
      <w:hyperlink r:id="rId19" w:history="1">
        <w:r w:rsidR="0065188A" w:rsidRPr="00CA179B">
          <w:rPr>
            <w:rStyle w:val="Hyperlink"/>
            <w:color w:val="FF0000"/>
          </w:rPr>
          <w:t>#146</w:t>
        </w:r>
      </w:hyperlink>
    </w:p>
    <w:p w14:paraId="1A45C8B7" w14:textId="77777777" w:rsidR="005F4ADC" w:rsidRDefault="005F4ADC" w:rsidP="004E21DE">
      <w:pPr>
        <w:pStyle w:val="Heading3"/>
        <w:ind w:firstLine="720"/>
      </w:pPr>
      <w:r>
        <w:t>Issue</w:t>
      </w:r>
    </w:p>
    <w:p w14:paraId="6174C46C" w14:textId="0D47D8E2" w:rsidR="004E21DE" w:rsidRPr="00D53A3E" w:rsidRDefault="00F20459" w:rsidP="004E21DE">
      <w:pPr>
        <w:pStyle w:val="ListParagraph"/>
        <w:numPr>
          <w:ilvl w:val="1"/>
          <w:numId w:val="7"/>
        </w:numPr>
      </w:pPr>
      <w:r>
        <w:t xml:space="preserve">Rename </w:t>
      </w:r>
      <w:r w:rsidR="00FA1A3E" w:rsidRPr="00E962FA">
        <w:rPr>
          <w:b/>
          <w:bCs/>
        </w:rPr>
        <w:t>Issues</w:t>
      </w:r>
      <w:r w:rsidR="00E61553">
        <w:rPr>
          <w:b/>
          <w:bCs/>
        </w:rPr>
        <w:t>/ Comments</w:t>
      </w:r>
      <w:r w:rsidR="001A2A3F">
        <w:rPr>
          <w:b/>
          <w:bCs/>
        </w:rPr>
        <w:t xml:space="preserve"> </w:t>
      </w:r>
      <w:hyperlink r:id="rId20" w:history="1">
        <w:r w:rsidR="001A2A3F" w:rsidRPr="001A2A3F">
          <w:rPr>
            <w:rStyle w:val="Hyperlink"/>
            <w:color w:val="FF0000"/>
          </w:rPr>
          <w:t>#147</w:t>
        </w:r>
      </w:hyperlink>
    </w:p>
    <w:p w14:paraId="2D23FBB7" w14:textId="4EEE52DD" w:rsidR="00D53A3E" w:rsidRDefault="00D53A3E" w:rsidP="004E21DE">
      <w:pPr>
        <w:pStyle w:val="ListParagraph"/>
        <w:numPr>
          <w:ilvl w:val="1"/>
          <w:numId w:val="7"/>
        </w:numPr>
      </w:pPr>
      <w:r>
        <w:t>Remove</w:t>
      </w:r>
      <w:r w:rsidR="00863EB1">
        <w:t xml:space="preserve"> questions:</w:t>
      </w:r>
      <w:r w:rsidR="00970869">
        <w:t xml:space="preserve"> </w:t>
      </w:r>
      <w:hyperlink r:id="rId21" w:history="1">
        <w:r w:rsidR="00970869" w:rsidRPr="001A2A3F">
          <w:rPr>
            <w:rStyle w:val="Hyperlink"/>
            <w:color w:val="FF0000"/>
          </w:rPr>
          <w:t>#147</w:t>
        </w:r>
      </w:hyperlink>
    </w:p>
    <w:p w14:paraId="702902BC" w14:textId="0E5198A2" w:rsidR="00863EB1" w:rsidRDefault="001756B9" w:rsidP="00863EB1">
      <w:pPr>
        <w:pStyle w:val="ListParagraph"/>
        <w:numPr>
          <w:ilvl w:val="2"/>
          <w:numId w:val="7"/>
        </w:numPr>
      </w:pPr>
      <w:r>
        <w:t>Is there an issue at the inspection?</w:t>
      </w:r>
    </w:p>
    <w:p w14:paraId="173D8243" w14:textId="057DA49A" w:rsidR="0054768B" w:rsidRDefault="001756B9" w:rsidP="00083382">
      <w:pPr>
        <w:pStyle w:val="ListParagraph"/>
        <w:numPr>
          <w:ilvl w:val="2"/>
          <w:numId w:val="7"/>
        </w:numPr>
      </w:pPr>
      <w:r>
        <w:t>Can you fix the issue?</w:t>
      </w:r>
    </w:p>
    <w:p w14:paraId="346C3C79" w14:textId="36C7F6E1" w:rsidR="00AE0BAA" w:rsidRDefault="00AE0BAA" w:rsidP="00083382">
      <w:pPr>
        <w:pStyle w:val="ListParagraph"/>
        <w:numPr>
          <w:ilvl w:val="2"/>
          <w:numId w:val="7"/>
        </w:numPr>
      </w:pPr>
      <w:proofErr w:type="gramStart"/>
      <w:r>
        <w:t>Instead</w:t>
      </w:r>
      <w:proofErr w:type="gramEnd"/>
      <w:r>
        <w:t xml:space="preserve"> the “What is the issue” and “Record comment” will show up right away</w:t>
      </w:r>
    </w:p>
    <w:p w14:paraId="2551D935" w14:textId="449590EE" w:rsidR="001756B9" w:rsidRDefault="001756B9" w:rsidP="001756B9">
      <w:pPr>
        <w:pStyle w:val="ListParagraph"/>
        <w:numPr>
          <w:ilvl w:val="1"/>
          <w:numId w:val="7"/>
        </w:numPr>
      </w:pPr>
      <w:r>
        <w:t>Add</w:t>
      </w:r>
      <w:r w:rsidR="007D3BDD">
        <w:t xml:space="preserve"> to</w:t>
      </w:r>
      <w:r w:rsidR="007A5CFF">
        <w:t xml:space="preserve"> domain</w:t>
      </w:r>
      <w:r w:rsidR="007D3BDD">
        <w:t xml:space="preserve"> list</w:t>
      </w:r>
      <w:r w:rsidR="00413448">
        <w:t xml:space="preserve"> </w:t>
      </w:r>
      <w:hyperlink r:id="rId22" w:history="1">
        <w:r w:rsidR="00413448" w:rsidRPr="00413448">
          <w:rPr>
            <w:rStyle w:val="Hyperlink"/>
            <w:color w:val="FF0000"/>
          </w:rPr>
          <w:t>#140</w:t>
        </w:r>
      </w:hyperlink>
    </w:p>
    <w:p w14:paraId="164E62AC" w14:textId="44E8B7A7" w:rsidR="007D3BDD" w:rsidRDefault="00795993" w:rsidP="007D3BDD">
      <w:pPr>
        <w:pStyle w:val="ListParagraph"/>
        <w:numPr>
          <w:ilvl w:val="2"/>
          <w:numId w:val="7"/>
        </w:numPr>
      </w:pPr>
      <w:r>
        <w:t>Add “</w:t>
      </w:r>
      <w:r w:rsidR="00D97749">
        <w:t>U</w:t>
      </w:r>
      <w:r w:rsidR="007D3BDD">
        <w:t>nable to connect</w:t>
      </w:r>
      <w:r>
        <w:t>”</w:t>
      </w:r>
    </w:p>
    <w:p w14:paraId="06CBE95D" w14:textId="031DD329" w:rsidR="0054768B" w:rsidRDefault="00795993" w:rsidP="007D3BDD">
      <w:pPr>
        <w:pStyle w:val="ListParagraph"/>
        <w:numPr>
          <w:ilvl w:val="2"/>
          <w:numId w:val="7"/>
        </w:numPr>
      </w:pPr>
      <w:r>
        <w:t>Add “</w:t>
      </w:r>
      <w:r w:rsidR="0054768B">
        <w:t xml:space="preserve">No equipment </w:t>
      </w:r>
      <w:proofErr w:type="gramStart"/>
      <w:r w:rsidR="0054768B">
        <w:t>installed</w:t>
      </w:r>
      <w:r>
        <w:t>”</w:t>
      </w:r>
      <w:proofErr w:type="gramEnd"/>
    </w:p>
    <w:p w14:paraId="088562B6" w14:textId="292F625F" w:rsidR="00D97749" w:rsidRDefault="00AE0BAA" w:rsidP="007D3BDD">
      <w:pPr>
        <w:pStyle w:val="ListParagraph"/>
        <w:numPr>
          <w:ilvl w:val="2"/>
          <w:numId w:val="7"/>
        </w:numPr>
      </w:pPr>
      <w:r>
        <w:t>Modify “Inventory Updated “ to “</w:t>
      </w:r>
      <w:r w:rsidR="00D97749">
        <w:t>Chang</w:t>
      </w:r>
      <w:r w:rsidR="00BB001B">
        <w:t>es</w:t>
      </w:r>
      <w:r w:rsidR="00D97749">
        <w:t xml:space="preserve"> </w:t>
      </w:r>
      <w:r w:rsidR="00BB001B">
        <w:t>to e</w:t>
      </w:r>
      <w:r w:rsidR="00D97749">
        <w:t>quipment</w:t>
      </w:r>
      <w:r>
        <w:t>”</w:t>
      </w:r>
    </w:p>
    <w:p w14:paraId="7A6303A1" w14:textId="77777777" w:rsidR="00795993" w:rsidRPr="006E3C3C" w:rsidRDefault="00795993" w:rsidP="00795993">
      <w:pPr>
        <w:pStyle w:val="ListParagraph"/>
        <w:numPr>
          <w:ilvl w:val="1"/>
          <w:numId w:val="7"/>
        </w:numPr>
        <w:rPr>
          <w:color w:val="A02B93" w:themeColor="accent5"/>
        </w:rPr>
      </w:pPr>
      <w:r w:rsidRPr="001A2A3F">
        <w:rPr>
          <w:color w:val="A02B93" w:themeColor="accent5"/>
          <w:sz w:val="32"/>
          <w:szCs w:val="32"/>
        </w:rPr>
        <w:t>STOPPED HERE</w:t>
      </w:r>
    </w:p>
    <w:p w14:paraId="535C63B8" w14:textId="77777777" w:rsidR="00795993" w:rsidRDefault="00795993" w:rsidP="00795993">
      <w:pPr>
        <w:pStyle w:val="ListParagraph"/>
        <w:ind w:left="1440"/>
      </w:pPr>
    </w:p>
    <w:p w14:paraId="60BC8AE5" w14:textId="77777777" w:rsidR="005F4ADC" w:rsidRDefault="005F4ADC" w:rsidP="00083382">
      <w:pPr>
        <w:pStyle w:val="Heading3"/>
        <w:ind w:firstLine="720"/>
      </w:pPr>
      <w:r>
        <w:t>Data Logger (Part 1)</w:t>
      </w:r>
    </w:p>
    <w:p w14:paraId="74944E2E" w14:textId="05265570" w:rsidR="00083382" w:rsidRDefault="000A741E" w:rsidP="00083382">
      <w:pPr>
        <w:pStyle w:val="ListParagraph"/>
        <w:numPr>
          <w:ilvl w:val="0"/>
          <w:numId w:val="8"/>
        </w:numPr>
      </w:pPr>
      <w:r>
        <w:t xml:space="preserve">Instead of </w:t>
      </w:r>
      <w:r>
        <w:rPr>
          <w:b/>
          <w:bCs/>
        </w:rPr>
        <w:t>Data Logger (Part 1</w:t>
      </w:r>
      <w:proofErr w:type="gramStart"/>
      <w:r>
        <w:rPr>
          <w:b/>
          <w:bCs/>
        </w:rPr>
        <w:t xml:space="preserve">),  </w:t>
      </w:r>
      <w:r>
        <w:t>c</w:t>
      </w:r>
      <w:r w:rsidR="0077226D">
        <w:t>reate</w:t>
      </w:r>
      <w:proofErr w:type="gramEnd"/>
      <w:r w:rsidR="0077226D">
        <w:t xml:space="preserve"> 2 separate sections</w:t>
      </w:r>
    </w:p>
    <w:p w14:paraId="07AE4D40" w14:textId="2BC22B6C" w:rsidR="0077226D" w:rsidRPr="00660BD0" w:rsidRDefault="0077226D" w:rsidP="0077226D">
      <w:pPr>
        <w:pStyle w:val="ListParagraph"/>
        <w:numPr>
          <w:ilvl w:val="2"/>
          <w:numId w:val="8"/>
        </w:numPr>
        <w:rPr>
          <w:rStyle w:val="Hyperlink"/>
          <w:b/>
          <w:bCs/>
          <w:color w:val="auto"/>
          <w:u w:val="none"/>
        </w:rPr>
      </w:pPr>
      <w:r w:rsidRPr="000A741E">
        <w:rPr>
          <w:b/>
          <w:bCs/>
        </w:rPr>
        <w:t>Battery</w:t>
      </w:r>
      <w:r w:rsidR="00282576">
        <w:rPr>
          <w:b/>
          <w:bCs/>
        </w:rPr>
        <w:t xml:space="preserve"> </w:t>
      </w:r>
      <w:hyperlink r:id="rId23" w:history="1">
        <w:r w:rsidR="00282576" w:rsidRPr="00282576">
          <w:rPr>
            <w:rStyle w:val="Hyperlink"/>
            <w:color w:val="FF0000"/>
          </w:rPr>
          <w:t>#148</w:t>
        </w:r>
      </w:hyperlink>
    </w:p>
    <w:p w14:paraId="15FDF2CE" w14:textId="33E9803E" w:rsidR="00660BD0" w:rsidRPr="000A741E" w:rsidRDefault="00660BD0" w:rsidP="00660BD0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color w:val="4EA72E" w:themeColor="accent6"/>
        </w:rPr>
        <w:t xml:space="preserve">Conductivity testing- need to establish what is good vs poor battery </w:t>
      </w:r>
      <w:proofErr w:type="gramStart"/>
      <w:r>
        <w:rPr>
          <w:color w:val="4EA72E" w:themeColor="accent6"/>
        </w:rPr>
        <w:t>condition</w:t>
      </w:r>
      <w:proofErr w:type="gramEnd"/>
    </w:p>
    <w:p w14:paraId="5F081161" w14:textId="7285DDA0" w:rsidR="0077226D" w:rsidRPr="00660BD0" w:rsidRDefault="000A741E" w:rsidP="0077226D">
      <w:pPr>
        <w:pStyle w:val="ListParagraph"/>
        <w:numPr>
          <w:ilvl w:val="2"/>
          <w:numId w:val="8"/>
        </w:numPr>
        <w:rPr>
          <w:rStyle w:val="Hyperlink"/>
          <w:b/>
          <w:bCs/>
          <w:color w:val="auto"/>
          <w:u w:val="none"/>
        </w:rPr>
      </w:pPr>
      <w:r w:rsidRPr="000A741E">
        <w:rPr>
          <w:b/>
          <w:bCs/>
        </w:rPr>
        <w:t>Logger Time</w:t>
      </w:r>
      <w:r w:rsidR="00ED7B5E">
        <w:rPr>
          <w:b/>
          <w:bCs/>
        </w:rPr>
        <w:t xml:space="preserve"> </w:t>
      </w:r>
      <w:hyperlink r:id="rId24" w:history="1">
        <w:r w:rsidR="00ED7B5E" w:rsidRPr="00ED7B5E">
          <w:rPr>
            <w:rStyle w:val="Hyperlink"/>
            <w:color w:val="FF0000"/>
          </w:rPr>
          <w:t>#149</w:t>
        </w:r>
      </w:hyperlink>
    </w:p>
    <w:p w14:paraId="41C9E7CB" w14:textId="1D11A895" w:rsidR="00660BD0" w:rsidRPr="00660BD0" w:rsidRDefault="00660BD0" w:rsidP="00660BD0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color w:val="4EA72E" w:themeColor="accent6"/>
        </w:rPr>
        <w:t xml:space="preserve">During Conductivity Testing by Jacob revealed time check for Logger vs laptop not helpful, it only does time and not also date. Most people </w:t>
      </w:r>
      <w:proofErr w:type="gramStart"/>
      <w:r>
        <w:rPr>
          <w:color w:val="4EA72E" w:themeColor="accent6"/>
        </w:rPr>
        <w:t>may  just</w:t>
      </w:r>
      <w:proofErr w:type="gramEnd"/>
      <w:r>
        <w:rPr>
          <w:color w:val="4EA72E" w:themeColor="accent6"/>
        </w:rPr>
        <w:t xml:space="preserve"> auto populate with the current time for both. </w:t>
      </w:r>
    </w:p>
    <w:p w14:paraId="5D3CC572" w14:textId="2EA681DD" w:rsidR="00660BD0" w:rsidRPr="00660BD0" w:rsidRDefault="00660BD0" w:rsidP="00660BD0">
      <w:pPr>
        <w:pStyle w:val="ListParagraph"/>
        <w:numPr>
          <w:ilvl w:val="3"/>
          <w:numId w:val="8"/>
        </w:numPr>
        <w:rPr>
          <w:b/>
          <w:bCs/>
        </w:rPr>
      </w:pPr>
      <w:r>
        <w:rPr>
          <w:color w:val="4EA72E" w:themeColor="accent6"/>
        </w:rPr>
        <w:t>Alternative:  box for number of minutes adjusted, leave blank if none adjusted?</w:t>
      </w:r>
    </w:p>
    <w:p w14:paraId="013F8C65" w14:textId="18D0F6A3" w:rsidR="006962C0" w:rsidRPr="006962C0" w:rsidRDefault="006962C0" w:rsidP="006962C0">
      <w:pPr>
        <w:pStyle w:val="ListParagraph"/>
        <w:numPr>
          <w:ilvl w:val="1"/>
          <w:numId w:val="8"/>
        </w:numPr>
        <w:rPr>
          <w:b/>
          <w:bCs/>
        </w:rPr>
      </w:pPr>
      <w:r>
        <w:t>Remove question:</w:t>
      </w:r>
    </w:p>
    <w:p w14:paraId="48D07E6B" w14:textId="40F0D34B" w:rsidR="006962C0" w:rsidRPr="005E5DC4" w:rsidRDefault="006962C0" w:rsidP="006962C0">
      <w:pPr>
        <w:pStyle w:val="ListParagraph"/>
        <w:numPr>
          <w:ilvl w:val="2"/>
          <w:numId w:val="8"/>
        </w:numPr>
        <w:rPr>
          <w:b/>
          <w:bCs/>
        </w:rPr>
      </w:pPr>
      <w:r w:rsidRPr="005E5DC4">
        <w:rPr>
          <w:b/>
          <w:bCs/>
        </w:rPr>
        <w:t>Are you able to connect</w:t>
      </w:r>
      <w:r w:rsidR="005E5DC4" w:rsidRPr="005E5DC4">
        <w:rPr>
          <w:b/>
          <w:bCs/>
        </w:rPr>
        <w:t>?</w:t>
      </w:r>
      <w:r w:rsidR="00C93430">
        <w:rPr>
          <w:b/>
          <w:bCs/>
        </w:rPr>
        <w:t>/Can you fix this?</w:t>
      </w:r>
      <w:r w:rsidR="0030679B">
        <w:rPr>
          <w:b/>
          <w:bCs/>
        </w:rPr>
        <w:t xml:space="preserve"> </w:t>
      </w:r>
      <w:hyperlink r:id="rId25" w:history="1">
        <w:r w:rsidR="0030679B" w:rsidRPr="007C69AC">
          <w:rPr>
            <w:rStyle w:val="Hyperlink"/>
            <w:color w:val="FF0000"/>
          </w:rPr>
          <w:t>#150</w:t>
        </w:r>
      </w:hyperlink>
    </w:p>
    <w:p w14:paraId="7D8595D1" w14:textId="57D12F2B" w:rsidR="007B347F" w:rsidRPr="004D412C" w:rsidRDefault="007B347F" w:rsidP="007B347F">
      <w:pPr>
        <w:pStyle w:val="ListParagraph"/>
        <w:numPr>
          <w:ilvl w:val="1"/>
          <w:numId w:val="8"/>
        </w:numPr>
        <w:rPr>
          <w:b/>
          <w:bCs/>
        </w:rPr>
      </w:pPr>
      <w:r>
        <w:lastRenderedPageBreak/>
        <w:t xml:space="preserve">Under new section </w:t>
      </w:r>
      <w:r>
        <w:rPr>
          <w:b/>
          <w:bCs/>
        </w:rPr>
        <w:t>Logger Time</w:t>
      </w:r>
      <w:r>
        <w:t xml:space="preserve">, change </w:t>
      </w:r>
      <w:r w:rsidR="00F63C81">
        <w:t>Time Adjustment (minutes) allowable to 2 minutes instead of 1 min</w:t>
      </w:r>
      <w:r w:rsidR="00FD60AE">
        <w:t xml:space="preserve"> </w:t>
      </w:r>
      <w:hyperlink r:id="rId26" w:history="1">
        <w:r w:rsidR="008E34B3" w:rsidRPr="008E34B3">
          <w:rPr>
            <w:rStyle w:val="Hyperlink"/>
            <w:color w:val="FF0000"/>
          </w:rPr>
          <w:t>#151</w:t>
        </w:r>
      </w:hyperlink>
    </w:p>
    <w:p w14:paraId="36696C94" w14:textId="3509DD4A" w:rsidR="007B715A" w:rsidRPr="0061708A" w:rsidRDefault="004D412C" w:rsidP="0061708A">
      <w:pPr>
        <w:pStyle w:val="ListParagraph"/>
        <w:numPr>
          <w:ilvl w:val="1"/>
          <w:numId w:val="8"/>
        </w:numPr>
        <w:ind w:left="720" w:firstLine="720"/>
        <w:rPr>
          <w:b/>
          <w:bCs/>
        </w:rPr>
      </w:pPr>
      <w:r>
        <w:t>For In-Situ, battery is a percentage. Survey asks for round number</w:t>
      </w:r>
      <w:r w:rsidR="005B74C9">
        <w:t xml:space="preserve"> ( maybe whole number?)</w:t>
      </w:r>
      <w:r w:rsidR="00F84612">
        <w:t xml:space="preserve"> </w:t>
      </w:r>
      <w:hyperlink r:id="rId27" w:history="1">
        <w:r w:rsidR="0061532E" w:rsidRPr="0061532E">
          <w:rPr>
            <w:rStyle w:val="Hyperlink"/>
            <w:color w:val="FF0000"/>
          </w:rPr>
          <w:t>#152</w:t>
        </w:r>
      </w:hyperlink>
    </w:p>
    <w:p w14:paraId="6D5F565E" w14:textId="2C974E30" w:rsidR="007F4E31" w:rsidRDefault="007F4E31" w:rsidP="007F4E31">
      <w:pPr>
        <w:pStyle w:val="Heading2"/>
      </w:pPr>
      <w:r>
        <w:tab/>
        <w:t>Rainfall</w:t>
      </w:r>
    </w:p>
    <w:p w14:paraId="52C00558" w14:textId="09B4B985" w:rsidR="007F4E31" w:rsidRPr="007F4E31" w:rsidRDefault="007F4E31" w:rsidP="007F4E31">
      <w:pPr>
        <w:pStyle w:val="ListParagraph"/>
        <w:numPr>
          <w:ilvl w:val="0"/>
          <w:numId w:val="21"/>
        </w:numPr>
      </w:pPr>
      <w:r>
        <w:t>No comments</w:t>
      </w:r>
    </w:p>
    <w:p w14:paraId="18985419" w14:textId="765D1E46" w:rsidR="002E2C5F" w:rsidRDefault="005F4ADC" w:rsidP="003340AF">
      <w:pPr>
        <w:pStyle w:val="Heading3"/>
        <w:ind w:firstLine="720"/>
      </w:pPr>
      <w:r>
        <w:t>Groundwater</w:t>
      </w:r>
    </w:p>
    <w:p w14:paraId="09A0A3B6" w14:textId="0B6A7AC2" w:rsidR="001158CF" w:rsidRDefault="00D77A90" w:rsidP="001158CF">
      <w:pPr>
        <w:pStyle w:val="ListParagraph"/>
        <w:numPr>
          <w:ilvl w:val="0"/>
          <w:numId w:val="9"/>
        </w:numPr>
      </w:pPr>
      <w:r>
        <w:t xml:space="preserve">Under </w:t>
      </w:r>
      <w:r w:rsidR="003F4564" w:rsidRPr="005B74C9">
        <w:rPr>
          <w:b/>
          <w:bCs/>
        </w:rPr>
        <w:t>Reading</w:t>
      </w:r>
      <w:r w:rsidR="003F4564">
        <w:t xml:space="preserve"> </w:t>
      </w:r>
      <w:r>
        <w:rPr>
          <w:b/>
          <w:bCs/>
        </w:rPr>
        <w:t xml:space="preserve">Type, </w:t>
      </w:r>
      <w:r>
        <w:t>remove</w:t>
      </w:r>
      <w:r w:rsidR="007A5CFF">
        <w:t xml:space="preserve"> from domain</w:t>
      </w:r>
      <w:r w:rsidR="00EF702F">
        <w:t xml:space="preserve"> list</w:t>
      </w:r>
      <w:r w:rsidR="002245A4">
        <w:t xml:space="preserve"> </w:t>
      </w:r>
      <w:hyperlink r:id="rId28" w:history="1">
        <w:r w:rsidR="002245A4" w:rsidRPr="002245A4">
          <w:rPr>
            <w:rStyle w:val="Hyperlink"/>
            <w:color w:val="FF0000"/>
          </w:rPr>
          <w:t>#153</w:t>
        </w:r>
      </w:hyperlink>
    </w:p>
    <w:p w14:paraId="41DF95DA" w14:textId="0FE80CE9" w:rsidR="00D77A90" w:rsidRPr="005B74C9" w:rsidRDefault="00D77A90" w:rsidP="00D77A90">
      <w:pPr>
        <w:pStyle w:val="ListParagraph"/>
        <w:numPr>
          <w:ilvl w:val="2"/>
          <w:numId w:val="9"/>
        </w:numPr>
        <w:rPr>
          <w:b/>
          <w:bCs/>
        </w:rPr>
      </w:pPr>
      <w:r w:rsidRPr="005B74C9">
        <w:rPr>
          <w:b/>
          <w:bCs/>
        </w:rPr>
        <w:t>Extreme- Min</w:t>
      </w:r>
    </w:p>
    <w:p w14:paraId="5104503B" w14:textId="268A0EDB" w:rsidR="00D77A90" w:rsidRPr="005B74C9" w:rsidRDefault="00D77A90" w:rsidP="00D77A90">
      <w:pPr>
        <w:pStyle w:val="ListParagraph"/>
        <w:numPr>
          <w:ilvl w:val="2"/>
          <w:numId w:val="9"/>
        </w:numPr>
        <w:rPr>
          <w:b/>
          <w:bCs/>
        </w:rPr>
      </w:pPr>
      <w:r w:rsidRPr="005B74C9">
        <w:rPr>
          <w:b/>
          <w:bCs/>
        </w:rPr>
        <w:t>Extreme- Max</w:t>
      </w:r>
    </w:p>
    <w:p w14:paraId="7979F356" w14:textId="46E33A43" w:rsidR="00880C71" w:rsidRDefault="00880C71" w:rsidP="00880C71">
      <w:pPr>
        <w:pStyle w:val="ListParagraph"/>
        <w:numPr>
          <w:ilvl w:val="1"/>
          <w:numId w:val="9"/>
        </w:numPr>
      </w:pPr>
      <w:r>
        <w:t>Remove question:</w:t>
      </w:r>
    </w:p>
    <w:p w14:paraId="06BC684E" w14:textId="5442AF51" w:rsidR="00880C71" w:rsidRPr="005B74C9" w:rsidRDefault="00B81EDF" w:rsidP="00880C71">
      <w:pPr>
        <w:pStyle w:val="ListParagraph"/>
        <w:numPr>
          <w:ilvl w:val="2"/>
          <w:numId w:val="9"/>
        </w:numPr>
        <w:rPr>
          <w:b/>
          <w:bCs/>
        </w:rPr>
      </w:pPr>
      <w:r w:rsidRPr="005B74C9">
        <w:rPr>
          <w:b/>
          <w:bCs/>
        </w:rPr>
        <w:t>Data Logger Available to Measure Real-Time Level Y/N</w:t>
      </w:r>
      <w:r w:rsidR="00DD4535">
        <w:rPr>
          <w:b/>
          <w:bCs/>
        </w:rPr>
        <w:t xml:space="preserve"> </w:t>
      </w:r>
      <w:hyperlink r:id="rId29" w:history="1">
        <w:r w:rsidR="00DD4535" w:rsidRPr="00DD4535">
          <w:rPr>
            <w:rStyle w:val="Hyperlink"/>
            <w:color w:val="FF0000"/>
          </w:rPr>
          <w:t>#154</w:t>
        </w:r>
      </w:hyperlink>
    </w:p>
    <w:p w14:paraId="5CFA498A" w14:textId="008FA008" w:rsidR="00180EEC" w:rsidRDefault="00120D01" w:rsidP="00EF382F">
      <w:pPr>
        <w:pStyle w:val="ListParagraph"/>
        <w:numPr>
          <w:ilvl w:val="1"/>
          <w:numId w:val="9"/>
        </w:numPr>
      </w:pPr>
      <w:r>
        <w:t>For Test S</w:t>
      </w:r>
      <w:r w:rsidR="0076138C">
        <w:t>tation 003340, calculated WL had lot of extra zeros, this does not happen at all station</w:t>
      </w:r>
      <w:r w:rsidR="00EF382F">
        <w:t xml:space="preserve"> </w:t>
      </w:r>
      <w:hyperlink r:id="rId30" w:history="1">
        <w:r w:rsidR="00EF382F" w:rsidRPr="00EF382F">
          <w:rPr>
            <w:rStyle w:val="Hyperlink"/>
            <w:color w:val="FF0000"/>
          </w:rPr>
          <w:t>#155</w:t>
        </w:r>
      </w:hyperlink>
      <w:r w:rsidR="00180EEC">
        <w:t xml:space="preserve"> </w:t>
      </w:r>
    </w:p>
    <w:p w14:paraId="69F9D8CF" w14:textId="71E2F07D" w:rsidR="00064A9E" w:rsidRPr="00143F3B" w:rsidRDefault="00300172" w:rsidP="00120D01">
      <w:pPr>
        <w:pStyle w:val="ListParagraph"/>
        <w:numPr>
          <w:ilvl w:val="1"/>
          <w:numId w:val="9"/>
        </w:numPr>
      </w:pPr>
      <w:r>
        <w:t>If within the 0.02ft</w:t>
      </w:r>
      <w:r w:rsidR="009A1B5E">
        <w:t xml:space="preserve"> t</w:t>
      </w:r>
      <w:r>
        <w:t>hreshold</w:t>
      </w:r>
      <w:r w:rsidR="00C80060">
        <w:t xml:space="preserve"> and </w:t>
      </w:r>
      <w:r w:rsidR="00C80060">
        <w:rPr>
          <w:b/>
          <w:bCs/>
        </w:rPr>
        <w:t xml:space="preserve">Sensor Adjusted </w:t>
      </w:r>
      <w:r w:rsidR="00C80060">
        <w:t xml:space="preserve">is </w:t>
      </w:r>
      <w:r w:rsidR="00C80060">
        <w:rPr>
          <w:b/>
          <w:bCs/>
        </w:rPr>
        <w:t>No</w:t>
      </w:r>
      <w:r>
        <w:t xml:space="preserve">, do not </w:t>
      </w:r>
      <w:r w:rsidR="009A1B5E">
        <w:t xml:space="preserve">show </w:t>
      </w:r>
      <w:r w:rsidR="009A1B5E">
        <w:rPr>
          <w:b/>
          <w:bCs/>
        </w:rPr>
        <w:t xml:space="preserve">Reason </w:t>
      </w:r>
      <w:r w:rsidR="00C80060">
        <w:rPr>
          <w:b/>
          <w:bCs/>
        </w:rPr>
        <w:t>Not Adjusted</w:t>
      </w:r>
      <w:r w:rsidR="000A1DD0">
        <w:rPr>
          <w:b/>
          <w:bCs/>
        </w:rPr>
        <w:t xml:space="preserve"> </w:t>
      </w:r>
      <w:hyperlink r:id="rId31" w:history="1">
        <w:r w:rsidR="000A1DD0" w:rsidRPr="000A1DD0">
          <w:rPr>
            <w:rStyle w:val="Hyperlink"/>
            <w:color w:val="FF0000"/>
          </w:rPr>
          <w:t>#156</w:t>
        </w:r>
      </w:hyperlink>
    </w:p>
    <w:p w14:paraId="34EC42C3" w14:textId="0DE4CAC6" w:rsidR="00143F3B" w:rsidRPr="006A72EF" w:rsidRDefault="00143F3B" w:rsidP="00143F3B">
      <w:pPr>
        <w:pStyle w:val="ListParagraph"/>
        <w:numPr>
          <w:ilvl w:val="0"/>
          <w:numId w:val="9"/>
        </w:numPr>
      </w:pPr>
      <w:r>
        <w:t xml:space="preserve">If logger differs from measurement, the calculation is made but the “Sensor Adjusted” and timestamp of adjustment disappears. See Stage section for photos. </w:t>
      </w:r>
      <w:hyperlink r:id="rId32" w:history="1">
        <w:r w:rsidRPr="000A1DD0">
          <w:rPr>
            <w:rStyle w:val="Hyperlink"/>
            <w:color w:val="FF0000"/>
          </w:rPr>
          <w:t>#156</w:t>
        </w:r>
      </w:hyperlink>
    </w:p>
    <w:p w14:paraId="6AA9A92F" w14:textId="77777777" w:rsidR="00143F3B" w:rsidRDefault="00586008" w:rsidP="00143F3B">
      <w:pPr>
        <w:pStyle w:val="ListParagraph"/>
        <w:numPr>
          <w:ilvl w:val="1"/>
          <w:numId w:val="9"/>
        </w:numPr>
      </w:pPr>
      <w:r w:rsidRPr="00370BF2">
        <w:t>When</w:t>
      </w:r>
      <w:r w:rsidR="00BE7621" w:rsidRPr="00370BF2">
        <w:t xml:space="preserve"> you begin with a negative sign</w:t>
      </w:r>
      <w:r w:rsidR="00702E2A" w:rsidRPr="00370BF2">
        <w:t>,</w:t>
      </w:r>
      <w:r w:rsidR="00BE7621" w:rsidRPr="00370BF2">
        <w:t xml:space="preserve"> a small error in red says </w:t>
      </w:r>
      <w:r w:rsidR="00702E2A" w:rsidRPr="00370BF2">
        <w:t>“</w:t>
      </w:r>
      <w:r w:rsidR="00BE7621" w:rsidRPr="00370BF2">
        <w:t>invalid number</w:t>
      </w:r>
      <w:r w:rsidR="00702E2A" w:rsidRPr="00370BF2">
        <w:t>”</w:t>
      </w:r>
      <w:r w:rsidR="00BE7621" w:rsidRPr="00370BF2">
        <w:t xml:space="preserve"> until you finish putting in the full number</w:t>
      </w:r>
      <w:r w:rsidR="00702E2A" w:rsidRPr="00370BF2">
        <w:t>. Is there a way to remove this?</w:t>
      </w:r>
      <w:r w:rsidR="006D7396" w:rsidRPr="00370BF2">
        <w:t xml:space="preserve"> This occurs with Stage as well.</w:t>
      </w:r>
      <w:r w:rsidR="0009765C">
        <w:t xml:space="preserve"> </w:t>
      </w:r>
      <w:r w:rsidR="0009765C">
        <w:rPr>
          <w:color w:val="FF0000"/>
        </w:rPr>
        <w:t>Need a number with the “-“ symbol. No way to remove message</w:t>
      </w:r>
      <w:r w:rsidR="001F6335">
        <w:rPr>
          <w:color w:val="FF0000"/>
        </w:rPr>
        <w:t>.</w:t>
      </w:r>
    </w:p>
    <w:p w14:paraId="563EC7C6" w14:textId="6E27C0CD" w:rsidR="00442508" w:rsidRPr="00442508" w:rsidRDefault="00893D06" w:rsidP="00442508">
      <w:pPr>
        <w:pStyle w:val="ListParagraph"/>
        <w:numPr>
          <w:ilvl w:val="1"/>
          <w:numId w:val="9"/>
        </w:numPr>
      </w:pPr>
      <w:r>
        <w:t>Tablet would not let me add negative sign to value- only decimal pt</w:t>
      </w:r>
      <w:r w:rsidR="005B38D6">
        <w:t xml:space="preserve"> </w:t>
      </w:r>
      <w:hyperlink r:id="rId33" w:history="1">
        <w:r w:rsidR="00474988" w:rsidRPr="00143F3B">
          <w:rPr>
            <w:rStyle w:val="Hyperlink"/>
            <w:color w:val="FF0000"/>
          </w:rPr>
          <w:t>#157</w:t>
        </w:r>
      </w:hyperlink>
    </w:p>
    <w:p w14:paraId="04AC2222" w14:textId="77777777" w:rsidR="003C1F45" w:rsidRPr="003C1F45" w:rsidRDefault="00BC0E8F" w:rsidP="003C1F45">
      <w:pPr>
        <w:pStyle w:val="ListParagraph"/>
        <w:numPr>
          <w:ilvl w:val="1"/>
          <w:numId w:val="9"/>
        </w:numPr>
      </w:pPr>
      <w:r>
        <w:t>For Steel tape, it does not require 2 measurements</w:t>
      </w:r>
      <w:r w:rsidR="006253AA">
        <w:t>, can we change this?</w:t>
      </w:r>
      <w:r w:rsidR="00442508">
        <w:t xml:space="preserve"> Instead -</w:t>
      </w:r>
      <w:r w:rsidR="00525690">
        <w:t xml:space="preserve"> </w:t>
      </w:r>
      <w:r w:rsidR="00525690" w:rsidRPr="00442508">
        <w:t>Add a note</w:t>
      </w:r>
      <w:r w:rsidR="009F78B3" w:rsidRPr="00442508">
        <w:t xml:space="preserve"> right below the Method question</w:t>
      </w:r>
      <w:r w:rsidR="00BB2231" w:rsidRPr="00442508">
        <w:t xml:space="preserve"> in red if Steel tape is selected, “More than one measurement is needed, record the best measurement. </w:t>
      </w:r>
      <w:hyperlink r:id="rId34" w:history="1">
        <w:r w:rsidR="00FE6475" w:rsidRPr="00442508">
          <w:rPr>
            <w:rStyle w:val="Hyperlink"/>
            <w:color w:val="FF0000"/>
          </w:rPr>
          <w:t>#158</w:t>
        </w:r>
      </w:hyperlink>
    </w:p>
    <w:p w14:paraId="5D50A174" w14:textId="69D0A739" w:rsidR="00B26BEA" w:rsidRDefault="00EA49CC" w:rsidP="003C1F45">
      <w:pPr>
        <w:pStyle w:val="ListParagraph"/>
        <w:numPr>
          <w:ilvl w:val="1"/>
          <w:numId w:val="9"/>
        </w:numPr>
      </w:pPr>
      <w:r>
        <w:t>When changing Held at and Wet at</w:t>
      </w:r>
      <w:r w:rsidR="00560B48">
        <w:t>, a new Water Level from MP is calculated using the refresh button, but calculated water level is not updated</w:t>
      </w:r>
      <w:r w:rsidR="00B733E0">
        <w:t>. (Couldn’t recreate problem)</w:t>
      </w:r>
      <w:r w:rsidR="00052237">
        <w:t xml:space="preserve"> </w:t>
      </w:r>
      <w:hyperlink r:id="rId35" w:history="1">
        <w:r w:rsidR="00B85559" w:rsidRPr="003C1F45">
          <w:rPr>
            <w:rStyle w:val="Hyperlink"/>
            <w:color w:val="FF0000"/>
          </w:rPr>
          <w:t>#158</w:t>
        </w:r>
      </w:hyperlink>
    </w:p>
    <w:p w14:paraId="02859A05" w14:textId="77777777" w:rsidR="006D3FD3" w:rsidRPr="001158CF" w:rsidRDefault="006D3FD3" w:rsidP="006D3FD3"/>
    <w:p w14:paraId="1D33BD75" w14:textId="77777777" w:rsidR="002E2C5F" w:rsidRDefault="002E2C5F" w:rsidP="003340AF">
      <w:pPr>
        <w:pStyle w:val="Heading3"/>
        <w:ind w:firstLine="720"/>
      </w:pPr>
      <w:r>
        <w:t>Stage</w:t>
      </w:r>
    </w:p>
    <w:p w14:paraId="1348BE70" w14:textId="77777777" w:rsidR="00120D01" w:rsidRDefault="00120D01" w:rsidP="00120D01">
      <w:pPr>
        <w:pStyle w:val="ListParagraph"/>
        <w:numPr>
          <w:ilvl w:val="1"/>
          <w:numId w:val="11"/>
        </w:numPr>
      </w:pPr>
      <w:r>
        <w:t>Remove question:</w:t>
      </w:r>
    </w:p>
    <w:p w14:paraId="648EB5BA" w14:textId="1CBF088E" w:rsidR="00120D01" w:rsidRPr="008D4F20" w:rsidRDefault="00120D01" w:rsidP="00120D01">
      <w:pPr>
        <w:pStyle w:val="ListParagraph"/>
        <w:numPr>
          <w:ilvl w:val="2"/>
          <w:numId w:val="11"/>
        </w:numPr>
        <w:rPr>
          <w:b/>
          <w:bCs/>
        </w:rPr>
      </w:pPr>
      <w:r w:rsidRPr="008D4F20">
        <w:rPr>
          <w:b/>
          <w:bCs/>
        </w:rPr>
        <w:t>Data Logger Available to Measure Real-Time Level Y/N</w:t>
      </w:r>
      <w:r w:rsidR="00DD4535">
        <w:rPr>
          <w:b/>
          <w:bCs/>
        </w:rPr>
        <w:t xml:space="preserve"> </w:t>
      </w:r>
      <w:hyperlink r:id="rId36" w:history="1">
        <w:r w:rsidR="00DD4535" w:rsidRPr="00DD4535">
          <w:rPr>
            <w:rStyle w:val="Hyperlink"/>
            <w:color w:val="FF0000"/>
          </w:rPr>
          <w:t>#154</w:t>
        </w:r>
      </w:hyperlink>
    </w:p>
    <w:p w14:paraId="0F19CF7C" w14:textId="77777777" w:rsidR="008D4F20" w:rsidRDefault="008D4F20" w:rsidP="008D4F20">
      <w:pPr>
        <w:pStyle w:val="ListParagraph"/>
        <w:numPr>
          <w:ilvl w:val="0"/>
          <w:numId w:val="11"/>
        </w:numPr>
      </w:pPr>
      <w:r>
        <w:t xml:space="preserve">Remove </w:t>
      </w:r>
      <w:proofErr w:type="gramStart"/>
      <w:r>
        <w:t>question</w:t>
      </w:r>
      <w:proofErr w:type="gramEnd"/>
    </w:p>
    <w:p w14:paraId="7A75AA79" w14:textId="23ED7132" w:rsidR="008D4F20" w:rsidRPr="008D4F20" w:rsidRDefault="008D4F20" w:rsidP="008D4F20">
      <w:pPr>
        <w:pStyle w:val="ListParagraph"/>
        <w:numPr>
          <w:ilvl w:val="2"/>
          <w:numId w:val="11"/>
        </w:numPr>
        <w:rPr>
          <w:b/>
          <w:bCs/>
        </w:rPr>
      </w:pPr>
      <w:r w:rsidRPr="008D4F20">
        <w:rPr>
          <w:b/>
          <w:bCs/>
        </w:rPr>
        <w:t xml:space="preserve">Is this Stage used for a discharge? </w:t>
      </w:r>
      <w:r w:rsidR="002115F8">
        <w:rPr>
          <w:b/>
          <w:bCs/>
        </w:rPr>
        <w:t xml:space="preserve"> </w:t>
      </w:r>
      <w:hyperlink r:id="rId37" w:history="1">
        <w:r w:rsidR="002115F8">
          <w:rPr>
            <w:rStyle w:val="Hyperlink"/>
            <w:color w:val="FF0000"/>
          </w:rPr>
          <w:t>#159</w:t>
        </w:r>
      </w:hyperlink>
    </w:p>
    <w:p w14:paraId="2E710254" w14:textId="5CFE3C5E" w:rsidR="003E76E6" w:rsidRDefault="0095329E" w:rsidP="00064BE5">
      <w:pPr>
        <w:pStyle w:val="ListParagraph"/>
        <w:numPr>
          <w:ilvl w:val="0"/>
          <w:numId w:val="11"/>
        </w:numPr>
      </w:pPr>
      <w:r>
        <w:t xml:space="preserve">If </w:t>
      </w:r>
      <w:r w:rsidR="001200BC">
        <w:t>logger differs from measurement, the calculation is made but the</w:t>
      </w:r>
      <w:r w:rsidR="00067461">
        <w:t xml:space="preserve"> “</w:t>
      </w:r>
      <w:r w:rsidR="00BB3457">
        <w:t>S</w:t>
      </w:r>
      <w:r w:rsidR="00067461">
        <w:t xml:space="preserve">ensor </w:t>
      </w:r>
      <w:r w:rsidR="00864D98">
        <w:t>A</w:t>
      </w:r>
      <w:r w:rsidR="00067461">
        <w:t>djusted” and timestamp of adjustment disappears</w:t>
      </w:r>
      <w:r w:rsidR="00801220">
        <w:t xml:space="preserve"> </w:t>
      </w:r>
      <w:hyperlink r:id="rId38" w:history="1">
        <w:r w:rsidR="00D00C92" w:rsidRPr="000A1DD0">
          <w:rPr>
            <w:rStyle w:val="Hyperlink"/>
            <w:color w:val="FF0000"/>
          </w:rPr>
          <w:t>#156</w:t>
        </w:r>
      </w:hyperlink>
    </w:p>
    <w:p w14:paraId="4FE3024C" w14:textId="1D596989" w:rsidR="00067461" w:rsidRDefault="003728A5" w:rsidP="006A72EF">
      <w:pPr>
        <w:ind w:left="1440"/>
      </w:pPr>
      <w:r>
        <w:rPr>
          <w:noProof/>
        </w:rPr>
        <w:lastRenderedPageBreak/>
        <w:drawing>
          <wp:inline distT="0" distB="0" distL="0" distR="0" wp14:anchorId="68A06639" wp14:editId="0B77FE72">
            <wp:extent cx="2186467" cy="4858820"/>
            <wp:effectExtent l="0" t="0" r="4445" b="0"/>
            <wp:docPr id="1406297216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7216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95" cy="49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A2D">
        <w:t xml:space="preserve">  </w:t>
      </w:r>
      <w:r w:rsidR="00320A2D">
        <w:rPr>
          <w:noProof/>
        </w:rPr>
        <w:drawing>
          <wp:inline distT="0" distB="0" distL="0" distR="0" wp14:anchorId="144D973D" wp14:editId="3F64720C">
            <wp:extent cx="2157573" cy="4794608"/>
            <wp:effectExtent l="0" t="0" r="0" b="6350"/>
            <wp:docPr id="870886203" name="Picture 1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6203" name="Picture 1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58" cy="48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79DB" w14:textId="0E8F7A74" w:rsidR="004B3819" w:rsidRDefault="004B3819" w:rsidP="00EC2982">
      <w:pPr>
        <w:pStyle w:val="ListParagraph"/>
        <w:numPr>
          <w:ilvl w:val="1"/>
          <w:numId w:val="11"/>
        </w:numPr>
      </w:pPr>
      <w:r>
        <w:t xml:space="preserve">If within the 0.02ft threshold and </w:t>
      </w:r>
      <w:r>
        <w:rPr>
          <w:b/>
          <w:bCs/>
        </w:rPr>
        <w:t xml:space="preserve">Sensor Adjusted </w:t>
      </w:r>
      <w:r>
        <w:t xml:space="preserve">is </w:t>
      </w:r>
      <w:r>
        <w:rPr>
          <w:b/>
          <w:bCs/>
        </w:rPr>
        <w:t>No</w:t>
      </w:r>
      <w:r>
        <w:t xml:space="preserve">, do not show </w:t>
      </w:r>
      <w:r>
        <w:rPr>
          <w:b/>
          <w:bCs/>
        </w:rPr>
        <w:t>Reason Not Adjusted</w:t>
      </w:r>
    </w:p>
    <w:p w14:paraId="2AC88110" w14:textId="68AAD1C5" w:rsidR="0038542D" w:rsidRPr="00EC2982" w:rsidRDefault="00016298" w:rsidP="00EC2982">
      <w:pPr>
        <w:pStyle w:val="ListParagraph"/>
        <w:numPr>
          <w:ilvl w:val="2"/>
          <w:numId w:val="11"/>
        </w:numPr>
        <w:rPr>
          <w:b/>
          <w:bCs/>
        </w:rPr>
      </w:pPr>
      <w:r>
        <w:t xml:space="preserve">When Stage is used for a discharge, </w:t>
      </w:r>
      <w:r w:rsidR="00F274D5">
        <w:rPr>
          <w:b/>
          <w:bCs/>
        </w:rPr>
        <w:t>Sensor Adjusted Y/</w:t>
      </w:r>
      <w:proofErr w:type="gramStart"/>
      <w:r w:rsidR="00F274D5">
        <w:rPr>
          <w:b/>
          <w:bCs/>
        </w:rPr>
        <w:t>N</w:t>
      </w:r>
      <w:proofErr w:type="gramEnd"/>
      <w:r w:rsidR="00F274D5">
        <w:rPr>
          <w:b/>
          <w:bCs/>
        </w:rPr>
        <w:t xml:space="preserve"> </w:t>
      </w:r>
      <w:r w:rsidR="00F274D5">
        <w:t>and the timestamp for when it occur</w:t>
      </w:r>
      <w:r w:rsidR="00235C15">
        <w:t>red</w:t>
      </w:r>
      <w:r w:rsidR="00F274D5">
        <w:t xml:space="preserve"> disappears once you </w:t>
      </w:r>
      <w:r w:rsidR="00925175">
        <w:t xml:space="preserve">click on </w:t>
      </w:r>
      <w:r w:rsidR="00925175">
        <w:rPr>
          <w:b/>
          <w:bCs/>
        </w:rPr>
        <w:t>Calculated Difference</w:t>
      </w:r>
      <w:r w:rsidR="00EC2982">
        <w:rPr>
          <w:b/>
          <w:bCs/>
        </w:rPr>
        <w:t>,</w:t>
      </w:r>
      <w:r w:rsidR="00EC2982">
        <w:t xml:space="preserve"> maybe this will go away if we remove the question </w:t>
      </w:r>
      <w:r w:rsidR="00EC2982" w:rsidRPr="008D4F20">
        <w:rPr>
          <w:b/>
          <w:bCs/>
        </w:rPr>
        <w:t>Is this Stage used for a discharge?</w:t>
      </w:r>
      <w:r w:rsidR="00BA2595">
        <w:rPr>
          <w:b/>
          <w:bCs/>
        </w:rPr>
        <w:t xml:space="preserve"> </w:t>
      </w:r>
      <w:hyperlink r:id="rId41" w:history="1">
        <w:r w:rsidR="00F00A4A" w:rsidRPr="000A1DD0">
          <w:rPr>
            <w:rStyle w:val="Hyperlink"/>
            <w:color w:val="FF0000"/>
          </w:rPr>
          <w:t>#156</w:t>
        </w:r>
      </w:hyperlink>
    </w:p>
    <w:p w14:paraId="02A75E19" w14:textId="4A83D079" w:rsidR="00AE14FA" w:rsidRDefault="004E2744" w:rsidP="000814AC">
      <w:pPr>
        <w:pStyle w:val="Heading2"/>
        <w:ind w:firstLine="720"/>
      </w:pPr>
      <w:r>
        <w:t>ADVM</w:t>
      </w:r>
    </w:p>
    <w:p w14:paraId="1004EB10" w14:textId="3BBA2AA1" w:rsidR="000814AC" w:rsidRDefault="000814AC" w:rsidP="000814AC">
      <w:pPr>
        <w:pStyle w:val="ListParagraph"/>
        <w:numPr>
          <w:ilvl w:val="0"/>
          <w:numId w:val="18"/>
        </w:numPr>
      </w:pPr>
      <w:r>
        <w:t>No comments</w:t>
      </w:r>
    </w:p>
    <w:p w14:paraId="03EAAD36" w14:textId="77777777" w:rsidR="006C02A8" w:rsidRDefault="006C02A8" w:rsidP="006C02A8">
      <w:pPr>
        <w:pStyle w:val="Heading2"/>
        <w:ind w:firstLine="720"/>
      </w:pPr>
      <w:r>
        <w:t>Conductivity</w:t>
      </w:r>
    </w:p>
    <w:p w14:paraId="2F61B4D5" w14:textId="7E879437" w:rsidR="00736B28" w:rsidRPr="00660BD0" w:rsidRDefault="00660BD0" w:rsidP="00736B28">
      <w:pPr>
        <w:pStyle w:val="ListParagraph"/>
        <w:numPr>
          <w:ilvl w:val="0"/>
          <w:numId w:val="24"/>
        </w:numPr>
      </w:pPr>
      <w:r>
        <w:rPr>
          <w:color w:val="4EA72E" w:themeColor="accent6"/>
        </w:rPr>
        <w:t xml:space="preserve">No comments on workflow. Jacob indicated that separate tabs for each section may help will the </w:t>
      </w:r>
      <w:proofErr w:type="gramStart"/>
      <w:r>
        <w:rPr>
          <w:color w:val="4EA72E" w:themeColor="accent6"/>
        </w:rPr>
        <w:t>scrolling</w:t>
      </w:r>
      <w:proofErr w:type="gramEnd"/>
    </w:p>
    <w:p w14:paraId="33345183" w14:textId="11207669" w:rsidR="00CA6197" w:rsidRDefault="00CA6197" w:rsidP="00CA6197">
      <w:pPr>
        <w:pStyle w:val="Heading2"/>
      </w:pPr>
      <w:r>
        <w:tab/>
        <w:t>Temperature</w:t>
      </w:r>
    </w:p>
    <w:p w14:paraId="2B809FD0" w14:textId="3E0F348F" w:rsidR="00E4698B" w:rsidRDefault="00E4698B" w:rsidP="00E4698B">
      <w:pPr>
        <w:pStyle w:val="ListParagraph"/>
        <w:numPr>
          <w:ilvl w:val="0"/>
          <w:numId w:val="15"/>
        </w:numPr>
      </w:pPr>
      <w:r>
        <w:t xml:space="preserve">Under </w:t>
      </w:r>
      <w:r w:rsidRPr="00E4698B">
        <w:rPr>
          <w:b/>
          <w:bCs/>
        </w:rPr>
        <w:t>Reading</w:t>
      </w:r>
      <w:r>
        <w:t xml:space="preserve"> </w:t>
      </w:r>
      <w:r>
        <w:rPr>
          <w:b/>
          <w:bCs/>
        </w:rPr>
        <w:t xml:space="preserve">Type, </w:t>
      </w:r>
      <w:r>
        <w:t>remove from domain list</w:t>
      </w:r>
      <w:r w:rsidR="008C1944">
        <w:t xml:space="preserve"> </w:t>
      </w:r>
      <w:hyperlink r:id="rId42" w:history="1">
        <w:r w:rsidR="008C1944" w:rsidRPr="002245A4">
          <w:rPr>
            <w:rStyle w:val="Hyperlink"/>
            <w:color w:val="FF0000"/>
          </w:rPr>
          <w:t>#153</w:t>
        </w:r>
      </w:hyperlink>
    </w:p>
    <w:p w14:paraId="007FACC2" w14:textId="77777777" w:rsidR="00E4698B" w:rsidRPr="002B335F" w:rsidRDefault="00E4698B" w:rsidP="00E4698B">
      <w:pPr>
        <w:pStyle w:val="ListParagraph"/>
        <w:numPr>
          <w:ilvl w:val="2"/>
          <w:numId w:val="15"/>
        </w:numPr>
        <w:rPr>
          <w:b/>
          <w:bCs/>
        </w:rPr>
      </w:pPr>
      <w:r w:rsidRPr="002B335F">
        <w:rPr>
          <w:b/>
          <w:bCs/>
        </w:rPr>
        <w:lastRenderedPageBreak/>
        <w:t>Extreme- Min</w:t>
      </w:r>
    </w:p>
    <w:p w14:paraId="3D1338D0" w14:textId="77777777" w:rsidR="00E4698B" w:rsidRPr="002B335F" w:rsidRDefault="00E4698B" w:rsidP="00E4698B">
      <w:pPr>
        <w:pStyle w:val="ListParagraph"/>
        <w:numPr>
          <w:ilvl w:val="2"/>
          <w:numId w:val="15"/>
        </w:numPr>
        <w:rPr>
          <w:b/>
          <w:bCs/>
        </w:rPr>
      </w:pPr>
      <w:r w:rsidRPr="002B335F">
        <w:rPr>
          <w:b/>
          <w:bCs/>
        </w:rPr>
        <w:t>Extreme- Max</w:t>
      </w:r>
    </w:p>
    <w:p w14:paraId="22B2A5BC" w14:textId="4C3598A1" w:rsidR="00CA6197" w:rsidRDefault="003D6AC5" w:rsidP="007A2153">
      <w:pPr>
        <w:pStyle w:val="ListParagraph"/>
        <w:numPr>
          <w:ilvl w:val="0"/>
          <w:numId w:val="15"/>
        </w:numPr>
      </w:pPr>
      <w:r>
        <w:t xml:space="preserve">Under </w:t>
      </w:r>
      <w:r>
        <w:rPr>
          <w:b/>
          <w:bCs/>
        </w:rPr>
        <w:t>Verification Equipment Serial Number</w:t>
      </w:r>
      <w:r>
        <w:t xml:space="preserve"> add to domain list</w:t>
      </w:r>
      <w:r w:rsidR="002430E1">
        <w:t xml:space="preserve"> </w:t>
      </w:r>
      <w:hyperlink r:id="rId43" w:history="1">
        <w:r w:rsidR="002430E1" w:rsidRPr="002430E1">
          <w:rPr>
            <w:rStyle w:val="Hyperlink"/>
            <w:color w:val="FF0000"/>
          </w:rPr>
          <w:t>#160</w:t>
        </w:r>
      </w:hyperlink>
    </w:p>
    <w:p w14:paraId="1C8D8D3D" w14:textId="15BEDA33" w:rsidR="003D6AC5" w:rsidRDefault="00486290" w:rsidP="003D6AC5">
      <w:pPr>
        <w:pStyle w:val="ListParagraph"/>
        <w:numPr>
          <w:ilvl w:val="2"/>
          <w:numId w:val="15"/>
        </w:numPr>
      </w:pPr>
      <w:r>
        <w:t>Transducer- NIST</w:t>
      </w:r>
      <w:r w:rsidR="00010893">
        <w:t xml:space="preserve"> unavailable</w:t>
      </w:r>
    </w:p>
    <w:p w14:paraId="68F91C31" w14:textId="672A51EE" w:rsidR="00F814B5" w:rsidRPr="00BE7293" w:rsidRDefault="00BD3408" w:rsidP="00BE7293">
      <w:pPr>
        <w:pStyle w:val="ListParagraph"/>
        <w:numPr>
          <w:ilvl w:val="2"/>
          <w:numId w:val="15"/>
        </w:numPr>
      </w:pPr>
      <w:r>
        <w:t>Other (add comment box to type in alternative SN</w:t>
      </w:r>
      <w:r w:rsidR="00B8565B">
        <w:t>)</w:t>
      </w:r>
    </w:p>
    <w:p w14:paraId="4137A63D" w14:textId="71A2CE57" w:rsidR="008D3133" w:rsidRDefault="00D2209F" w:rsidP="008D3133">
      <w:pPr>
        <w:pStyle w:val="ListParagraph"/>
        <w:numPr>
          <w:ilvl w:val="1"/>
          <w:numId w:val="15"/>
        </w:numPr>
      </w:pPr>
      <w:r w:rsidRPr="004C7B19">
        <w:t xml:space="preserve">Change </w:t>
      </w:r>
      <w:r w:rsidRPr="004C7B19">
        <w:rPr>
          <w:b/>
          <w:bCs/>
        </w:rPr>
        <w:t xml:space="preserve">Sensor Temperature Source </w:t>
      </w:r>
      <w:r w:rsidRPr="004C7B19">
        <w:t xml:space="preserve"> to </w:t>
      </w:r>
      <w:r w:rsidR="00EE6786">
        <w:rPr>
          <w:b/>
          <w:bCs/>
        </w:rPr>
        <w:t>Sensor to Verify</w:t>
      </w:r>
      <w:r w:rsidR="00204F49" w:rsidRPr="004C7B19">
        <w:rPr>
          <w:b/>
          <w:bCs/>
        </w:rPr>
        <w:t xml:space="preserve"> </w:t>
      </w:r>
      <w:r w:rsidR="00204F49" w:rsidRPr="004C7B19">
        <w:t xml:space="preserve"> Leave the choices as is: ADVM, Transducer</w:t>
      </w:r>
      <w:r w:rsidR="006B1E0C">
        <w:t xml:space="preserve"> </w:t>
      </w:r>
      <w:hyperlink r:id="rId44" w:history="1">
        <w:r w:rsidR="006B1E0C" w:rsidRPr="006B1E0C">
          <w:rPr>
            <w:rStyle w:val="Hyperlink"/>
            <w:color w:val="FF0000"/>
          </w:rPr>
          <w:t>#161</w:t>
        </w:r>
      </w:hyperlink>
    </w:p>
    <w:p w14:paraId="1FDC53D0" w14:textId="3333B766" w:rsidR="00FE300E" w:rsidRPr="00736B28" w:rsidRDefault="00FE300E" w:rsidP="008D3133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t xml:space="preserve">How easy will it be to change domains? We have a whole new set of </w:t>
      </w:r>
      <w:r w:rsidR="00C04C9B">
        <w:t xml:space="preserve">temperature </w:t>
      </w:r>
      <w:proofErr w:type="gramStart"/>
      <w:r w:rsidR="00C04C9B">
        <w:t>sensors,</w:t>
      </w:r>
      <w:proofErr w:type="gramEnd"/>
      <w:r w:rsidR="00C04C9B">
        <w:t xml:space="preserve"> they seem to last between 1-2 years.</w:t>
      </w:r>
      <w:r w:rsidR="00BE7293">
        <w:t xml:space="preserve"> </w:t>
      </w:r>
      <w:hyperlink r:id="rId45" w:history="1">
        <w:r w:rsidR="004B2BF6" w:rsidRPr="004B2BF6">
          <w:rPr>
            <w:rStyle w:val="Hyperlink"/>
            <w:color w:val="FF0000"/>
          </w:rPr>
          <w:t>#132</w:t>
        </w:r>
      </w:hyperlink>
    </w:p>
    <w:p w14:paraId="76B0ABA4" w14:textId="29B899B1" w:rsidR="00736B28" w:rsidRPr="004C7B19" w:rsidRDefault="00736B28" w:rsidP="008D3133">
      <w:pPr>
        <w:pStyle w:val="ListParagraph"/>
        <w:numPr>
          <w:ilvl w:val="1"/>
          <w:numId w:val="15"/>
        </w:numPr>
      </w:pPr>
      <w:r>
        <w:rPr>
          <w:rStyle w:val="Hyperlink"/>
          <w:color w:val="4EA72E" w:themeColor="accent6"/>
          <w:u w:val="none"/>
        </w:rPr>
        <w:t xml:space="preserve">Need to verify with leadership how to proceed with 0.5C limits. Unsure whether our current verification meter </w:t>
      </w:r>
      <w:proofErr w:type="gramStart"/>
      <w:r>
        <w:rPr>
          <w:rStyle w:val="Hyperlink"/>
          <w:color w:val="4EA72E" w:themeColor="accent6"/>
          <w:u w:val="none"/>
        </w:rPr>
        <w:t>complies</w:t>
      </w:r>
      <w:proofErr w:type="gramEnd"/>
    </w:p>
    <w:p w14:paraId="531ADD8B" w14:textId="3383EB0F" w:rsidR="003340AF" w:rsidRDefault="003340AF" w:rsidP="003340AF">
      <w:pPr>
        <w:pStyle w:val="Heading2"/>
        <w:ind w:firstLine="720"/>
      </w:pPr>
      <w:r>
        <w:t>Discharge</w:t>
      </w:r>
    </w:p>
    <w:p w14:paraId="02301725" w14:textId="78E97CC9" w:rsidR="00C85BEB" w:rsidRDefault="009E3DF1" w:rsidP="00B67FD1">
      <w:pPr>
        <w:pStyle w:val="ListParagraph"/>
        <w:numPr>
          <w:ilvl w:val="0"/>
          <w:numId w:val="12"/>
        </w:numPr>
      </w:pPr>
      <w:r>
        <w:t xml:space="preserve">If not an ADVM station, </w:t>
      </w:r>
      <w:r w:rsidR="00F51C33">
        <w:t>remove n</w:t>
      </w:r>
      <w:r>
        <w:t>ote</w:t>
      </w:r>
      <w:r w:rsidR="00C85BEB">
        <w:t>s</w:t>
      </w:r>
      <w:r w:rsidR="00E372C8">
        <w:t xml:space="preserve"> </w:t>
      </w:r>
      <w:hyperlink r:id="rId46" w:history="1">
        <w:r w:rsidR="00E372C8" w:rsidRPr="00E372C8">
          <w:rPr>
            <w:rStyle w:val="Hyperlink"/>
            <w:color w:val="FF0000"/>
          </w:rPr>
          <w:t>#162</w:t>
        </w:r>
      </w:hyperlink>
    </w:p>
    <w:p w14:paraId="11B8BE74" w14:textId="090AE642" w:rsidR="00B67FD1" w:rsidRPr="00C85BEB" w:rsidRDefault="009E3DF1" w:rsidP="00C85BEB">
      <w:pPr>
        <w:pStyle w:val="ListParagraph"/>
        <w:numPr>
          <w:ilvl w:val="2"/>
          <w:numId w:val="12"/>
        </w:numPr>
      </w:pPr>
      <w:r>
        <w:t xml:space="preserve"> </w:t>
      </w:r>
      <w:r>
        <w:rPr>
          <w:b/>
          <w:bCs/>
        </w:rPr>
        <w:t xml:space="preserve">Set Stage and ADVM to 1 Minute Interval </w:t>
      </w:r>
    </w:p>
    <w:p w14:paraId="4BEFBCEE" w14:textId="0AD29CA0" w:rsidR="00C85BEB" w:rsidRPr="00B67FD1" w:rsidRDefault="00C85BEB" w:rsidP="00C85BEB">
      <w:pPr>
        <w:pStyle w:val="ListParagraph"/>
        <w:numPr>
          <w:ilvl w:val="2"/>
          <w:numId w:val="12"/>
        </w:numPr>
      </w:pPr>
      <w:r>
        <w:rPr>
          <w:b/>
          <w:bCs/>
        </w:rPr>
        <w:t xml:space="preserve">Reset Stage and ADVM to Original </w:t>
      </w:r>
      <w:proofErr w:type="gramStart"/>
      <w:r>
        <w:rPr>
          <w:b/>
          <w:bCs/>
        </w:rPr>
        <w:t>15 mi</w:t>
      </w:r>
      <w:r w:rsidR="009A7B1D">
        <w:rPr>
          <w:b/>
          <w:bCs/>
        </w:rPr>
        <w:t>nute</w:t>
      </w:r>
      <w:proofErr w:type="gramEnd"/>
      <w:r w:rsidR="009A7B1D">
        <w:rPr>
          <w:b/>
          <w:bCs/>
        </w:rPr>
        <w:t xml:space="preserve"> Interval</w:t>
      </w:r>
    </w:p>
    <w:p w14:paraId="69BD4C12" w14:textId="77777777" w:rsidR="009214DF" w:rsidRDefault="002E2C5F" w:rsidP="009214DF">
      <w:pPr>
        <w:pStyle w:val="Heading3"/>
        <w:ind w:firstLine="720"/>
      </w:pPr>
      <w:r>
        <w:t>Data Logger (Part 2)</w:t>
      </w:r>
    </w:p>
    <w:p w14:paraId="45CD972F" w14:textId="312BD50B" w:rsidR="00531D62" w:rsidRPr="006E0726" w:rsidRDefault="0069710B" w:rsidP="0069710B">
      <w:pPr>
        <w:pStyle w:val="ListParagraph"/>
        <w:numPr>
          <w:ilvl w:val="0"/>
          <w:numId w:val="12"/>
        </w:numPr>
      </w:pPr>
      <w:r>
        <w:t xml:space="preserve">Rename </w:t>
      </w:r>
      <w:r>
        <w:rPr>
          <w:b/>
          <w:bCs/>
        </w:rPr>
        <w:t>Logger File</w:t>
      </w:r>
      <w:r w:rsidR="00AB7B61">
        <w:rPr>
          <w:b/>
          <w:bCs/>
        </w:rPr>
        <w:t xml:space="preserve"> </w:t>
      </w:r>
      <w:hyperlink r:id="rId47" w:history="1">
        <w:r w:rsidR="00AB7B61" w:rsidRPr="00DD42A3">
          <w:rPr>
            <w:rStyle w:val="Hyperlink"/>
            <w:color w:val="FF0000"/>
          </w:rPr>
          <w:t>#163</w:t>
        </w:r>
      </w:hyperlink>
    </w:p>
    <w:p w14:paraId="43829C95" w14:textId="03028BEA" w:rsidR="00062362" w:rsidRDefault="00062362" w:rsidP="00062362">
      <w:pPr>
        <w:pStyle w:val="ListParagraph"/>
        <w:numPr>
          <w:ilvl w:val="0"/>
          <w:numId w:val="12"/>
        </w:numPr>
      </w:pPr>
      <w:r>
        <w:t xml:space="preserve">Under </w:t>
      </w:r>
      <w:r>
        <w:rPr>
          <w:b/>
          <w:bCs/>
        </w:rPr>
        <w:t>Desiccant Enclosure Status</w:t>
      </w:r>
      <w:r>
        <w:t xml:space="preserve"> add </w:t>
      </w:r>
      <w:r>
        <w:rPr>
          <w:b/>
          <w:bCs/>
        </w:rPr>
        <w:t xml:space="preserve">NA </w:t>
      </w:r>
      <w:r>
        <w:t xml:space="preserve"> to domain list</w:t>
      </w:r>
      <w:r w:rsidR="00EE62B0">
        <w:t xml:space="preserve"> </w:t>
      </w:r>
      <w:hyperlink r:id="rId48" w:history="1">
        <w:r w:rsidR="00EE62B0" w:rsidRPr="00C14135">
          <w:rPr>
            <w:rStyle w:val="Hyperlink"/>
            <w:color w:val="FF0000"/>
          </w:rPr>
          <w:t>#164</w:t>
        </w:r>
      </w:hyperlink>
    </w:p>
    <w:p w14:paraId="3BE4EFB4" w14:textId="12049F7F" w:rsidR="00062362" w:rsidRDefault="00062362" w:rsidP="00062362">
      <w:pPr>
        <w:pStyle w:val="ListParagraph"/>
        <w:numPr>
          <w:ilvl w:val="0"/>
          <w:numId w:val="12"/>
        </w:numPr>
      </w:pPr>
      <w:r>
        <w:t xml:space="preserve">Under </w:t>
      </w:r>
      <w:r>
        <w:rPr>
          <w:b/>
          <w:bCs/>
        </w:rPr>
        <w:t>Desiccant Transducer Status</w:t>
      </w:r>
      <w:r>
        <w:t xml:space="preserve"> add </w:t>
      </w:r>
      <w:r>
        <w:rPr>
          <w:b/>
          <w:bCs/>
        </w:rPr>
        <w:t xml:space="preserve">NA </w:t>
      </w:r>
      <w:r>
        <w:t xml:space="preserve"> to domain list</w:t>
      </w:r>
      <w:r w:rsidR="00C14135">
        <w:t xml:space="preserve"> </w:t>
      </w:r>
      <w:hyperlink r:id="rId49" w:history="1">
        <w:r w:rsidR="00C14135" w:rsidRPr="00C14135">
          <w:rPr>
            <w:rStyle w:val="Hyperlink"/>
            <w:color w:val="FF0000"/>
          </w:rPr>
          <w:t>#164</w:t>
        </w:r>
      </w:hyperlink>
    </w:p>
    <w:p w14:paraId="49711B96" w14:textId="6EFA41EE" w:rsidR="00A70A6E" w:rsidRPr="006C02A8" w:rsidRDefault="00A70A6E" w:rsidP="00A70A6E">
      <w:pPr>
        <w:pStyle w:val="Heading2"/>
        <w:rPr>
          <w:color w:val="auto"/>
        </w:rPr>
      </w:pPr>
      <w:r w:rsidRPr="006C02A8">
        <w:rPr>
          <w:color w:val="auto"/>
        </w:rPr>
        <w:t>New Section Order</w:t>
      </w:r>
      <w:r w:rsidR="006A72EF">
        <w:rPr>
          <w:color w:val="auto"/>
        </w:rPr>
        <w:t xml:space="preserve"> </w:t>
      </w:r>
      <w:hyperlink r:id="rId50" w:history="1">
        <w:r w:rsidR="006A72EF" w:rsidRPr="006A72EF">
          <w:rPr>
            <w:rStyle w:val="Hyperlink"/>
            <w:color w:val="FF0000"/>
          </w:rPr>
          <w:t>#165</w:t>
        </w:r>
      </w:hyperlink>
    </w:p>
    <w:p w14:paraId="0670E1F1" w14:textId="42DD4A47" w:rsidR="00A70A6E" w:rsidRDefault="008C0668" w:rsidP="00A70A6E">
      <w:pPr>
        <w:pStyle w:val="ListParagraph"/>
        <w:numPr>
          <w:ilvl w:val="0"/>
          <w:numId w:val="20"/>
        </w:numPr>
      </w:pPr>
      <w:r>
        <w:t>Location Visit</w:t>
      </w:r>
    </w:p>
    <w:p w14:paraId="05269552" w14:textId="013CD314" w:rsidR="008C0668" w:rsidRDefault="00C662B7" w:rsidP="00A70A6E">
      <w:pPr>
        <w:pStyle w:val="ListParagraph"/>
        <w:numPr>
          <w:ilvl w:val="0"/>
          <w:numId w:val="20"/>
        </w:numPr>
      </w:pPr>
      <w:r>
        <w:t>Station Equipment</w:t>
      </w:r>
    </w:p>
    <w:p w14:paraId="539AC408" w14:textId="18F800E7" w:rsidR="00444934" w:rsidRDefault="00444934" w:rsidP="00A70A6E">
      <w:pPr>
        <w:pStyle w:val="ListParagraph"/>
        <w:numPr>
          <w:ilvl w:val="0"/>
          <w:numId w:val="20"/>
        </w:numPr>
      </w:pPr>
      <w:r>
        <w:t>Issues</w:t>
      </w:r>
      <w:r w:rsidR="00E61553">
        <w:t xml:space="preserve">/ </w:t>
      </w:r>
      <w:r w:rsidR="00B26BEA">
        <w:t>Comments</w:t>
      </w:r>
    </w:p>
    <w:p w14:paraId="62E8CC81" w14:textId="7F761934" w:rsidR="00444934" w:rsidRDefault="00333FFC" w:rsidP="00A70A6E">
      <w:pPr>
        <w:pStyle w:val="ListParagraph"/>
        <w:numPr>
          <w:ilvl w:val="0"/>
          <w:numId w:val="20"/>
        </w:numPr>
      </w:pPr>
      <w:r>
        <w:t>Battery</w:t>
      </w:r>
    </w:p>
    <w:p w14:paraId="6FB00FEA" w14:textId="009735E6" w:rsidR="00333FFC" w:rsidRDefault="00333FFC" w:rsidP="00A70A6E">
      <w:pPr>
        <w:pStyle w:val="ListParagraph"/>
        <w:numPr>
          <w:ilvl w:val="0"/>
          <w:numId w:val="20"/>
        </w:numPr>
      </w:pPr>
      <w:r>
        <w:t>Logger Time</w:t>
      </w:r>
    </w:p>
    <w:p w14:paraId="21C225AF" w14:textId="308DB6E9" w:rsidR="00333FFC" w:rsidRDefault="00333FFC" w:rsidP="00A70A6E">
      <w:pPr>
        <w:pStyle w:val="ListParagraph"/>
        <w:numPr>
          <w:ilvl w:val="0"/>
          <w:numId w:val="20"/>
        </w:numPr>
      </w:pPr>
      <w:proofErr w:type="spellStart"/>
      <w:r>
        <w:t>MeasuringPoints</w:t>
      </w:r>
      <w:proofErr w:type="spellEnd"/>
    </w:p>
    <w:p w14:paraId="50C5FC27" w14:textId="77777777" w:rsidR="0089487A" w:rsidRDefault="00333FFC" w:rsidP="00A70A6E">
      <w:pPr>
        <w:pStyle w:val="ListParagraph"/>
        <w:numPr>
          <w:ilvl w:val="0"/>
          <w:numId w:val="20"/>
        </w:numPr>
      </w:pPr>
      <w:r>
        <w:t>Groundwater</w:t>
      </w:r>
    </w:p>
    <w:p w14:paraId="167F16E9" w14:textId="085ADD80" w:rsidR="00333FFC" w:rsidRDefault="00333FFC" w:rsidP="00A70A6E">
      <w:pPr>
        <w:pStyle w:val="ListParagraph"/>
        <w:numPr>
          <w:ilvl w:val="0"/>
          <w:numId w:val="20"/>
        </w:numPr>
      </w:pPr>
      <w:r>
        <w:t>Stage</w:t>
      </w:r>
    </w:p>
    <w:p w14:paraId="37F2B2E6" w14:textId="1126002D" w:rsidR="006C02A8" w:rsidRDefault="006C02A8" w:rsidP="006C02A8">
      <w:pPr>
        <w:pStyle w:val="ListParagraph"/>
        <w:numPr>
          <w:ilvl w:val="0"/>
          <w:numId w:val="20"/>
        </w:numPr>
      </w:pPr>
      <w:r>
        <w:t>Conductivity</w:t>
      </w:r>
    </w:p>
    <w:p w14:paraId="4DB2667B" w14:textId="232E908D" w:rsidR="00B4526B" w:rsidRDefault="0097142B" w:rsidP="0097142B">
      <w:pPr>
        <w:pStyle w:val="ListParagraph"/>
        <w:numPr>
          <w:ilvl w:val="0"/>
          <w:numId w:val="20"/>
        </w:numPr>
      </w:pPr>
      <w:r>
        <w:t>ADVM</w:t>
      </w:r>
    </w:p>
    <w:p w14:paraId="6CA60EBD" w14:textId="27335EC7" w:rsidR="0097142B" w:rsidRDefault="0097142B" w:rsidP="0097142B">
      <w:pPr>
        <w:pStyle w:val="ListParagraph"/>
        <w:numPr>
          <w:ilvl w:val="0"/>
          <w:numId w:val="20"/>
        </w:numPr>
      </w:pPr>
      <w:r>
        <w:t>Temperature</w:t>
      </w:r>
    </w:p>
    <w:p w14:paraId="1F7CF196" w14:textId="3AE5505C" w:rsidR="0097142B" w:rsidRDefault="0097142B" w:rsidP="0097142B">
      <w:pPr>
        <w:pStyle w:val="ListParagraph"/>
        <w:numPr>
          <w:ilvl w:val="0"/>
          <w:numId w:val="20"/>
        </w:numPr>
      </w:pPr>
      <w:r>
        <w:t>Discharge</w:t>
      </w:r>
    </w:p>
    <w:p w14:paraId="23BB4FE0" w14:textId="47A94C32" w:rsidR="0097142B" w:rsidRDefault="00A27FF6" w:rsidP="0097142B">
      <w:pPr>
        <w:pStyle w:val="ListParagraph"/>
        <w:numPr>
          <w:ilvl w:val="0"/>
          <w:numId w:val="20"/>
        </w:numPr>
      </w:pPr>
      <w:r>
        <w:t>Logger File</w:t>
      </w:r>
    </w:p>
    <w:p w14:paraId="33415722" w14:textId="355F3B89" w:rsidR="00353C22" w:rsidRDefault="00353C22" w:rsidP="00660BD0">
      <w:pPr>
        <w:pStyle w:val="Heading1"/>
      </w:pPr>
    </w:p>
    <w:p w14:paraId="545615AE" w14:textId="77777777" w:rsidR="00660BD0" w:rsidRPr="00353C22" w:rsidRDefault="00660BD0" w:rsidP="00660BD0">
      <w:pPr>
        <w:ind w:left="360"/>
      </w:pPr>
    </w:p>
    <w:sectPr w:rsidR="00660BD0" w:rsidRPr="0035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669"/>
    <w:multiLevelType w:val="hybridMultilevel"/>
    <w:tmpl w:val="D31E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3E"/>
    <w:multiLevelType w:val="hybridMultilevel"/>
    <w:tmpl w:val="A67084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B094B"/>
    <w:multiLevelType w:val="hybridMultilevel"/>
    <w:tmpl w:val="52EA6C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5F8"/>
    <w:multiLevelType w:val="hybridMultilevel"/>
    <w:tmpl w:val="ADB0A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A671F9"/>
    <w:multiLevelType w:val="hybridMultilevel"/>
    <w:tmpl w:val="7B0E5CCC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2C4809CB"/>
    <w:multiLevelType w:val="hybridMultilevel"/>
    <w:tmpl w:val="875C6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331C4"/>
    <w:multiLevelType w:val="hybridMultilevel"/>
    <w:tmpl w:val="723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5278"/>
    <w:multiLevelType w:val="hybridMultilevel"/>
    <w:tmpl w:val="2916A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5742E"/>
    <w:multiLevelType w:val="hybridMultilevel"/>
    <w:tmpl w:val="A5C02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B593D"/>
    <w:multiLevelType w:val="hybridMultilevel"/>
    <w:tmpl w:val="9306D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86611"/>
    <w:multiLevelType w:val="hybridMultilevel"/>
    <w:tmpl w:val="EE9E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B3BD4"/>
    <w:multiLevelType w:val="hybridMultilevel"/>
    <w:tmpl w:val="ECF2AD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6F5"/>
    <w:multiLevelType w:val="hybridMultilevel"/>
    <w:tmpl w:val="562409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805A9D"/>
    <w:multiLevelType w:val="hybridMultilevel"/>
    <w:tmpl w:val="1E68BF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8146C7"/>
    <w:multiLevelType w:val="hybridMultilevel"/>
    <w:tmpl w:val="283CDC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F27F0"/>
    <w:multiLevelType w:val="hybridMultilevel"/>
    <w:tmpl w:val="A042B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22E37"/>
    <w:multiLevelType w:val="hybridMultilevel"/>
    <w:tmpl w:val="5C2C6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F47C7C"/>
    <w:multiLevelType w:val="hybridMultilevel"/>
    <w:tmpl w:val="C7988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039D2"/>
    <w:multiLevelType w:val="hybridMultilevel"/>
    <w:tmpl w:val="F1DAC3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5D6C17"/>
    <w:multiLevelType w:val="hybridMultilevel"/>
    <w:tmpl w:val="107481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366D2"/>
    <w:multiLevelType w:val="hybridMultilevel"/>
    <w:tmpl w:val="AB9AE2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E2E307C"/>
    <w:multiLevelType w:val="hybridMultilevel"/>
    <w:tmpl w:val="6EB6B9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F1D7987"/>
    <w:multiLevelType w:val="hybridMultilevel"/>
    <w:tmpl w:val="1FAE9A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D7443"/>
    <w:multiLevelType w:val="hybridMultilevel"/>
    <w:tmpl w:val="10304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90FC3"/>
    <w:multiLevelType w:val="hybridMultilevel"/>
    <w:tmpl w:val="E0ACD8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12135B"/>
    <w:multiLevelType w:val="hybridMultilevel"/>
    <w:tmpl w:val="A27E6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60BA5"/>
    <w:multiLevelType w:val="hybridMultilevel"/>
    <w:tmpl w:val="1CA8CA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12435">
    <w:abstractNumId w:val="0"/>
  </w:num>
  <w:num w:numId="2" w16cid:durableId="2048986003">
    <w:abstractNumId w:val="6"/>
  </w:num>
  <w:num w:numId="3" w16cid:durableId="1635990353">
    <w:abstractNumId w:val="10"/>
  </w:num>
  <w:num w:numId="4" w16cid:durableId="885339425">
    <w:abstractNumId w:val="21"/>
  </w:num>
  <w:num w:numId="5" w16cid:durableId="1227498579">
    <w:abstractNumId w:val="11"/>
  </w:num>
  <w:num w:numId="6" w16cid:durableId="1054045818">
    <w:abstractNumId w:val="1"/>
  </w:num>
  <w:num w:numId="7" w16cid:durableId="950697928">
    <w:abstractNumId w:val="26"/>
  </w:num>
  <w:num w:numId="8" w16cid:durableId="898787376">
    <w:abstractNumId w:val="8"/>
  </w:num>
  <w:num w:numId="9" w16cid:durableId="1866674311">
    <w:abstractNumId w:val="15"/>
  </w:num>
  <w:num w:numId="10" w16cid:durableId="1141846197">
    <w:abstractNumId w:val="14"/>
  </w:num>
  <w:num w:numId="11" w16cid:durableId="1256134823">
    <w:abstractNumId w:val="24"/>
  </w:num>
  <w:num w:numId="12" w16cid:durableId="998730715">
    <w:abstractNumId w:val="25"/>
  </w:num>
  <w:num w:numId="13" w16cid:durableId="586302782">
    <w:abstractNumId w:val="2"/>
  </w:num>
  <w:num w:numId="14" w16cid:durableId="1425298523">
    <w:abstractNumId w:val="18"/>
  </w:num>
  <w:num w:numId="15" w16cid:durableId="62260024">
    <w:abstractNumId w:val="7"/>
  </w:num>
  <w:num w:numId="16" w16cid:durableId="1288781416">
    <w:abstractNumId w:val="16"/>
  </w:num>
  <w:num w:numId="17" w16cid:durableId="801919575">
    <w:abstractNumId w:val="5"/>
  </w:num>
  <w:num w:numId="18" w16cid:durableId="109131157">
    <w:abstractNumId w:val="13"/>
  </w:num>
  <w:num w:numId="19" w16cid:durableId="596713408">
    <w:abstractNumId w:val="9"/>
  </w:num>
  <w:num w:numId="20" w16cid:durableId="954294744">
    <w:abstractNumId w:val="17"/>
  </w:num>
  <w:num w:numId="21" w16cid:durableId="1697610178">
    <w:abstractNumId w:val="12"/>
  </w:num>
  <w:num w:numId="22" w16cid:durableId="562527583">
    <w:abstractNumId w:val="23"/>
  </w:num>
  <w:num w:numId="23" w16cid:durableId="1542745074">
    <w:abstractNumId w:val="19"/>
  </w:num>
  <w:num w:numId="24" w16cid:durableId="1285162631">
    <w:abstractNumId w:val="3"/>
  </w:num>
  <w:num w:numId="25" w16cid:durableId="1848247698">
    <w:abstractNumId w:val="20"/>
  </w:num>
  <w:num w:numId="26" w16cid:durableId="1826117371">
    <w:abstractNumId w:val="4"/>
  </w:num>
  <w:num w:numId="27" w16cid:durableId="13689186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20"/>
    <w:rsid w:val="00010893"/>
    <w:rsid w:val="000131EE"/>
    <w:rsid w:val="00013838"/>
    <w:rsid w:val="00014928"/>
    <w:rsid w:val="00015CF3"/>
    <w:rsid w:val="00016298"/>
    <w:rsid w:val="00025E00"/>
    <w:rsid w:val="00034799"/>
    <w:rsid w:val="00036BE8"/>
    <w:rsid w:val="00052237"/>
    <w:rsid w:val="000604E8"/>
    <w:rsid w:val="00062362"/>
    <w:rsid w:val="000646B1"/>
    <w:rsid w:val="00064A9E"/>
    <w:rsid w:val="00064BE5"/>
    <w:rsid w:val="00067461"/>
    <w:rsid w:val="00073141"/>
    <w:rsid w:val="0007354F"/>
    <w:rsid w:val="000814AC"/>
    <w:rsid w:val="00083382"/>
    <w:rsid w:val="00091AC2"/>
    <w:rsid w:val="0009765C"/>
    <w:rsid w:val="000A1DD0"/>
    <w:rsid w:val="000A741E"/>
    <w:rsid w:val="000B2820"/>
    <w:rsid w:val="000B313D"/>
    <w:rsid w:val="001158CF"/>
    <w:rsid w:val="001200BC"/>
    <w:rsid w:val="00120D01"/>
    <w:rsid w:val="00143F3B"/>
    <w:rsid w:val="00153339"/>
    <w:rsid w:val="00174AC1"/>
    <w:rsid w:val="001756B9"/>
    <w:rsid w:val="001809EF"/>
    <w:rsid w:val="00180EEC"/>
    <w:rsid w:val="001A2072"/>
    <w:rsid w:val="001A2A3F"/>
    <w:rsid w:val="001A39F9"/>
    <w:rsid w:val="001A493E"/>
    <w:rsid w:val="001A635E"/>
    <w:rsid w:val="001B2289"/>
    <w:rsid w:val="001C33D4"/>
    <w:rsid w:val="001D4DFF"/>
    <w:rsid w:val="001D76AD"/>
    <w:rsid w:val="001F2448"/>
    <w:rsid w:val="001F5D2A"/>
    <w:rsid w:val="001F6335"/>
    <w:rsid w:val="00204F49"/>
    <w:rsid w:val="002115F8"/>
    <w:rsid w:val="002245A4"/>
    <w:rsid w:val="002272BB"/>
    <w:rsid w:val="00235C15"/>
    <w:rsid w:val="00237970"/>
    <w:rsid w:val="002430E1"/>
    <w:rsid w:val="00270A9A"/>
    <w:rsid w:val="00277499"/>
    <w:rsid w:val="00280422"/>
    <w:rsid w:val="00282576"/>
    <w:rsid w:val="002A080E"/>
    <w:rsid w:val="002A4BE2"/>
    <w:rsid w:val="002A52C0"/>
    <w:rsid w:val="002B2D85"/>
    <w:rsid w:val="002B335F"/>
    <w:rsid w:val="002D343C"/>
    <w:rsid w:val="002E2C5F"/>
    <w:rsid w:val="002F2053"/>
    <w:rsid w:val="00300172"/>
    <w:rsid w:val="00303E2B"/>
    <w:rsid w:val="00305140"/>
    <w:rsid w:val="003063B4"/>
    <w:rsid w:val="0030679B"/>
    <w:rsid w:val="00311768"/>
    <w:rsid w:val="00320A2D"/>
    <w:rsid w:val="00333FFC"/>
    <w:rsid w:val="003340AF"/>
    <w:rsid w:val="00353C22"/>
    <w:rsid w:val="0035752E"/>
    <w:rsid w:val="00370BF2"/>
    <w:rsid w:val="003728A5"/>
    <w:rsid w:val="0038542D"/>
    <w:rsid w:val="0039683E"/>
    <w:rsid w:val="003B6217"/>
    <w:rsid w:val="003C1F45"/>
    <w:rsid w:val="003D6AC5"/>
    <w:rsid w:val="003E76E6"/>
    <w:rsid w:val="003F4564"/>
    <w:rsid w:val="004055B9"/>
    <w:rsid w:val="00411A45"/>
    <w:rsid w:val="00413448"/>
    <w:rsid w:val="004218FB"/>
    <w:rsid w:val="00427DB9"/>
    <w:rsid w:val="00437BC3"/>
    <w:rsid w:val="00442508"/>
    <w:rsid w:val="00444934"/>
    <w:rsid w:val="004563EA"/>
    <w:rsid w:val="00457381"/>
    <w:rsid w:val="00463337"/>
    <w:rsid w:val="00474773"/>
    <w:rsid w:val="00474988"/>
    <w:rsid w:val="004749D1"/>
    <w:rsid w:val="00485C5F"/>
    <w:rsid w:val="00486290"/>
    <w:rsid w:val="00487770"/>
    <w:rsid w:val="00490707"/>
    <w:rsid w:val="00492744"/>
    <w:rsid w:val="00497A81"/>
    <w:rsid w:val="004A24D3"/>
    <w:rsid w:val="004B0592"/>
    <w:rsid w:val="004B2BF6"/>
    <w:rsid w:val="004B3819"/>
    <w:rsid w:val="004C7B19"/>
    <w:rsid w:val="004D18AD"/>
    <w:rsid w:val="004D27A2"/>
    <w:rsid w:val="004D412C"/>
    <w:rsid w:val="004D6DE2"/>
    <w:rsid w:val="004E21DE"/>
    <w:rsid w:val="004E2744"/>
    <w:rsid w:val="004F0806"/>
    <w:rsid w:val="005052E3"/>
    <w:rsid w:val="00510736"/>
    <w:rsid w:val="00522A5E"/>
    <w:rsid w:val="00525690"/>
    <w:rsid w:val="005271D7"/>
    <w:rsid w:val="00530698"/>
    <w:rsid w:val="00531D62"/>
    <w:rsid w:val="005467D1"/>
    <w:rsid w:val="0054768B"/>
    <w:rsid w:val="00560B48"/>
    <w:rsid w:val="0057103E"/>
    <w:rsid w:val="00584438"/>
    <w:rsid w:val="00586008"/>
    <w:rsid w:val="00597E1B"/>
    <w:rsid w:val="005A3894"/>
    <w:rsid w:val="005B38D6"/>
    <w:rsid w:val="005B74C9"/>
    <w:rsid w:val="005D2F8A"/>
    <w:rsid w:val="005D55C5"/>
    <w:rsid w:val="005E0BBC"/>
    <w:rsid w:val="005E4394"/>
    <w:rsid w:val="005E43DE"/>
    <w:rsid w:val="005E5DC4"/>
    <w:rsid w:val="005E777C"/>
    <w:rsid w:val="005F4ADC"/>
    <w:rsid w:val="0061532E"/>
    <w:rsid w:val="006165CF"/>
    <w:rsid w:val="0061708A"/>
    <w:rsid w:val="006216C6"/>
    <w:rsid w:val="006253AA"/>
    <w:rsid w:val="006301AD"/>
    <w:rsid w:val="00641C72"/>
    <w:rsid w:val="0065188A"/>
    <w:rsid w:val="00660BD0"/>
    <w:rsid w:val="00661409"/>
    <w:rsid w:val="00665711"/>
    <w:rsid w:val="00692378"/>
    <w:rsid w:val="00693758"/>
    <w:rsid w:val="006962C0"/>
    <w:rsid w:val="0069710B"/>
    <w:rsid w:val="006A50BF"/>
    <w:rsid w:val="006A72EF"/>
    <w:rsid w:val="006B1E0C"/>
    <w:rsid w:val="006C02A8"/>
    <w:rsid w:val="006D3FD3"/>
    <w:rsid w:val="006D7396"/>
    <w:rsid w:val="006E0726"/>
    <w:rsid w:val="006E0F87"/>
    <w:rsid w:val="006E3C3C"/>
    <w:rsid w:val="00702E2A"/>
    <w:rsid w:val="00711008"/>
    <w:rsid w:val="007137D0"/>
    <w:rsid w:val="007153B2"/>
    <w:rsid w:val="00736B28"/>
    <w:rsid w:val="00737243"/>
    <w:rsid w:val="007434DD"/>
    <w:rsid w:val="00756AD3"/>
    <w:rsid w:val="0076138C"/>
    <w:rsid w:val="007637C6"/>
    <w:rsid w:val="0077226D"/>
    <w:rsid w:val="007908C3"/>
    <w:rsid w:val="00795993"/>
    <w:rsid w:val="007963B6"/>
    <w:rsid w:val="007A2153"/>
    <w:rsid w:val="007A24AA"/>
    <w:rsid w:val="007A5CFF"/>
    <w:rsid w:val="007B1390"/>
    <w:rsid w:val="007B347F"/>
    <w:rsid w:val="007B715A"/>
    <w:rsid w:val="007C69AC"/>
    <w:rsid w:val="007D3BDD"/>
    <w:rsid w:val="007E15B2"/>
    <w:rsid w:val="007F3174"/>
    <w:rsid w:val="007F4E31"/>
    <w:rsid w:val="007F6EDF"/>
    <w:rsid w:val="00801220"/>
    <w:rsid w:val="0080132E"/>
    <w:rsid w:val="00820B05"/>
    <w:rsid w:val="0083051C"/>
    <w:rsid w:val="00851AB8"/>
    <w:rsid w:val="00861D21"/>
    <w:rsid w:val="00863EB1"/>
    <w:rsid w:val="00864D98"/>
    <w:rsid w:val="00874CB1"/>
    <w:rsid w:val="00880C71"/>
    <w:rsid w:val="00886F11"/>
    <w:rsid w:val="008916AA"/>
    <w:rsid w:val="00893D06"/>
    <w:rsid w:val="0089487A"/>
    <w:rsid w:val="008A1156"/>
    <w:rsid w:val="008B0523"/>
    <w:rsid w:val="008C0668"/>
    <w:rsid w:val="008C06AC"/>
    <w:rsid w:val="008C1944"/>
    <w:rsid w:val="008D3133"/>
    <w:rsid w:val="008D4F20"/>
    <w:rsid w:val="008E34B3"/>
    <w:rsid w:val="009214DF"/>
    <w:rsid w:val="00921FA0"/>
    <w:rsid w:val="00925175"/>
    <w:rsid w:val="00925763"/>
    <w:rsid w:val="00943005"/>
    <w:rsid w:val="0095329E"/>
    <w:rsid w:val="009618A1"/>
    <w:rsid w:val="00970869"/>
    <w:rsid w:val="0097142B"/>
    <w:rsid w:val="009A1B5E"/>
    <w:rsid w:val="009A7B1D"/>
    <w:rsid w:val="009C1D25"/>
    <w:rsid w:val="009D0251"/>
    <w:rsid w:val="009D0283"/>
    <w:rsid w:val="009E3DF1"/>
    <w:rsid w:val="009F78B3"/>
    <w:rsid w:val="00A27FF6"/>
    <w:rsid w:val="00A3194C"/>
    <w:rsid w:val="00A5707C"/>
    <w:rsid w:val="00A645EA"/>
    <w:rsid w:val="00A65847"/>
    <w:rsid w:val="00A70A6E"/>
    <w:rsid w:val="00A7237E"/>
    <w:rsid w:val="00A74DEB"/>
    <w:rsid w:val="00AB7B61"/>
    <w:rsid w:val="00AE0BAA"/>
    <w:rsid w:val="00AE14B6"/>
    <w:rsid w:val="00AE14FA"/>
    <w:rsid w:val="00AE31D3"/>
    <w:rsid w:val="00B10887"/>
    <w:rsid w:val="00B11A59"/>
    <w:rsid w:val="00B16BFB"/>
    <w:rsid w:val="00B26BEA"/>
    <w:rsid w:val="00B4526B"/>
    <w:rsid w:val="00B52904"/>
    <w:rsid w:val="00B61891"/>
    <w:rsid w:val="00B67FD1"/>
    <w:rsid w:val="00B733E0"/>
    <w:rsid w:val="00B81EDF"/>
    <w:rsid w:val="00B85559"/>
    <w:rsid w:val="00B8565B"/>
    <w:rsid w:val="00BA2595"/>
    <w:rsid w:val="00BB001B"/>
    <w:rsid w:val="00BB2231"/>
    <w:rsid w:val="00BB3457"/>
    <w:rsid w:val="00BB7256"/>
    <w:rsid w:val="00BC0E8F"/>
    <w:rsid w:val="00BD2F9E"/>
    <w:rsid w:val="00BD3408"/>
    <w:rsid w:val="00BE33B7"/>
    <w:rsid w:val="00BE7293"/>
    <w:rsid w:val="00BE7621"/>
    <w:rsid w:val="00BF0724"/>
    <w:rsid w:val="00BF2EA7"/>
    <w:rsid w:val="00C04C9B"/>
    <w:rsid w:val="00C14135"/>
    <w:rsid w:val="00C17833"/>
    <w:rsid w:val="00C33D02"/>
    <w:rsid w:val="00C65423"/>
    <w:rsid w:val="00C662B7"/>
    <w:rsid w:val="00C71653"/>
    <w:rsid w:val="00C80060"/>
    <w:rsid w:val="00C85BEB"/>
    <w:rsid w:val="00C90DCD"/>
    <w:rsid w:val="00C93430"/>
    <w:rsid w:val="00C95426"/>
    <w:rsid w:val="00CA179B"/>
    <w:rsid w:val="00CA6197"/>
    <w:rsid w:val="00CB0C47"/>
    <w:rsid w:val="00CB33BC"/>
    <w:rsid w:val="00CE08CA"/>
    <w:rsid w:val="00D00C92"/>
    <w:rsid w:val="00D10379"/>
    <w:rsid w:val="00D2209F"/>
    <w:rsid w:val="00D22329"/>
    <w:rsid w:val="00D2531B"/>
    <w:rsid w:val="00D53A3E"/>
    <w:rsid w:val="00D77A90"/>
    <w:rsid w:val="00D86386"/>
    <w:rsid w:val="00D93D63"/>
    <w:rsid w:val="00D9717A"/>
    <w:rsid w:val="00D97749"/>
    <w:rsid w:val="00DD2A40"/>
    <w:rsid w:val="00DD42A3"/>
    <w:rsid w:val="00DD4535"/>
    <w:rsid w:val="00DF4F90"/>
    <w:rsid w:val="00E03AE2"/>
    <w:rsid w:val="00E06C3A"/>
    <w:rsid w:val="00E11EFC"/>
    <w:rsid w:val="00E1636F"/>
    <w:rsid w:val="00E23E79"/>
    <w:rsid w:val="00E27D68"/>
    <w:rsid w:val="00E372C8"/>
    <w:rsid w:val="00E4698B"/>
    <w:rsid w:val="00E55EB0"/>
    <w:rsid w:val="00E61553"/>
    <w:rsid w:val="00E71FAD"/>
    <w:rsid w:val="00E86CFF"/>
    <w:rsid w:val="00E962FA"/>
    <w:rsid w:val="00E968BB"/>
    <w:rsid w:val="00EA49CC"/>
    <w:rsid w:val="00EB3957"/>
    <w:rsid w:val="00EB759B"/>
    <w:rsid w:val="00EC0847"/>
    <w:rsid w:val="00EC2982"/>
    <w:rsid w:val="00EC2A7C"/>
    <w:rsid w:val="00EC7FDB"/>
    <w:rsid w:val="00ED7B5E"/>
    <w:rsid w:val="00EE1320"/>
    <w:rsid w:val="00EE62B0"/>
    <w:rsid w:val="00EE6786"/>
    <w:rsid w:val="00EE6ED2"/>
    <w:rsid w:val="00EF382F"/>
    <w:rsid w:val="00EF5D08"/>
    <w:rsid w:val="00EF702F"/>
    <w:rsid w:val="00F00A4A"/>
    <w:rsid w:val="00F0516A"/>
    <w:rsid w:val="00F12158"/>
    <w:rsid w:val="00F14424"/>
    <w:rsid w:val="00F144B7"/>
    <w:rsid w:val="00F20459"/>
    <w:rsid w:val="00F21BD2"/>
    <w:rsid w:val="00F27272"/>
    <w:rsid w:val="00F274D5"/>
    <w:rsid w:val="00F30E55"/>
    <w:rsid w:val="00F4434A"/>
    <w:rsid w:val="00F51C33"/>
    <w:rsid w:val="00F51FB7"/>
    <w:rsid w:val="00F63C81"/>
    <w:rsid w:val="00F814B5"/>
    <w:rsid w:val="00F83776"/>
    <w:rsid w:val="00F84612"/>
    <w:rsid w:val="00F94855"/>
    <w:rsid w:val="00FA1A3E"/>
    <w:rsid w:val="00FA491A"/>
    <w:rsid w:val="00FA71F5"/>
    <w:rsid w:val="00FC6C6C"/>
    <w:rsid w:val="00FD60AE"/>
    <w:rsid w:val="00FE300E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C6D6"/>
  <w15:chartTrackingRefBased/>
  <w15:docId w15:val="{6B42A865-9F11-4A3C-AD45-F66235C8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2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D2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F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2F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04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WFWMD-IT/Hydrologic-Monitoring-Project/issues/137" TargetMode="External"/><Relationship Id="rId18" Type="http://schemas.openxmlformats.org/officeDocument/2006/relationships/hyperlink" Target="https://github.com/NWFWMD-IT/Hydrologic-Monitoring-Project/issues/145" TargetMode="External"/><Relationship Id="rId26" Type="http://schemas.openxmlformats.org/officeDocument/2006/relationships/hyperlink" Target="https://github.com/NWFWMD-IT/Hydrologic-Monitoring-Project/issues/151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github.com/NWFWMD-IT/Hydrologic-Monitoring-Project/issues/147" TargetMode="External"/><Relationship Id="rId34" Type="http://schemas.openxmlformats.org/officeDocument/2006/relationships/hyperlink" Target="https://github.com/NWFWMD-IT/Hydrologic-Monitoring-Project/issues/158" TargetMode="External"/><Relationship Id="rId42" Type="http://schemas.openxmlformats.org/officeDocument/2006/relationships/hyperlink" Target="https://github.com/NWFWMD-IT/Hydrologic-Monitoring-Project/issues/153" TargetMode="External"/><Relationship Id="rId47" Type="http://schemas.openxmlformats.org/officeDocument/2006/relationships/hyperlink" Target="https://github.com/NWFWMD-IT/Hydrologic-Monitoring-Project/issues/163" TargetMode="External"/><Relationship Id="rId50" Type="http://schemas.openxmlformats.org/officeDocument/2006/relationships/hyperlink" Target="https://github.com/NWFWMD-IT/Hydrologic-Monitoring-Project/issues/165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WFWMD-IT/Hydrologic-Monitoring-Project/issues/144" TargetMode="External"/><Relationship Id="rId29" Type="http://schemas.openxmlformats.org/officeDocument/2006/relationships/hyperlink" Target="https://github.com/NWFWMD-IT/Hydrologic-Monitoring-Project/issues/154" TargetMode="External"/><Relationship Id="rId11" Type="http://schemas.openxmlformats.org/officeDocument/2006/relationships/hyperlink" Target="https://github.com/NWFWMD-IT/Hydrologic-Monitoring-Project/issues/137" TargetMode="External"/><Relationship Id="rId24" Type="http://schemas.openxmlformats.org/officeDocument/2006/relationships/hyperlink" Target="https://github.com/NWFWMD-IT/Hydrologic-Monitoring-Project/issues/149" TargetMode="External"/><Relationship Id="rId32" Type="http://schemas.openxmlformats.org/officeDocument/2006/relationships/hyperlink" Target="https://github.com/NWFWMD-IT/Hydrologic-Monitoring-Project/issues/156" TargetMode="External"/><Relationship Id="rId37" Type="http://schemas.openxmlformats.org/officeDocument/2006/relationships/hyperlink" Target="https://github.com/NWFWMD-IT/Hydrologic-Monitoring-Project/issues/159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s://github.com/NWFWMD-IT/Hydrologic-Monitoring-Project/issues/132" TargetMode="External"/><Relationship Id="rId5" Type="http://schemas.openxmlformats.org/officeDocument/2006/relationships/styles" Target="styles.xml"/><Relationship Id="rId15" Type="http://schemas.openxmlformats.org/officeDocument/2006/relationships/image" Target="media/image1.jpeg"/><Relationship Id="rId23" Type="http://schemas.openxmlformats.org/officeDocument/2006/relationships/hyperlink" Target="https://github.com/NWFWMD-IT/Hydrologic-Monitoring-Project/issues/148" TargetMode="External"/><Relationship Id="rId28" Type="http://schemas.openxmlformats.org/officeDocument/2006/relationships/hyperlink" Target="https://github.com/NWFWMD-IT/Hydrologic-Monitoring-Project/issues/153" TargetMode="External"/><Relationship Id="rId36" Type="http://schemas.openxmlformats.org/officeDocument/2006/relationships/hyperlink" Target="https://github.com/NWFWMD-IT/Hydrologic-Monitoring-Project/issues/154" TargetMode="External"/><Relationship Id="rId49" Type="http://schemas.openxmlformats.org/officeDocument/2006/relationships/hyperlink" Target="https://github.com/NWFWMD-IT/Hydrologic-Monitoring-Project/issues/164" TargetMode="External"/><Relationship Id="rId10" Type="http://schemas.openxmlformats.org/officeDocument/2006/relationships/hyperlink" Target="https://github.com/NWFWMD-IT/Hydrologic-Monitoring-Project/issues/137" TargetMode="External"/><Relationship Id="rId19" Type="http://schemas.openxmlformats.org/officeDocument/2006/relationships/hyperlink" Target="https://github.com/NWFWMD-IT/Hydrologic-Monitoring-Project/issues/146" TargetMode="External"/><Relationship Id="rId31" Type="http://schemas.openxmlformats.org/officeDocument/2006/relationships/hyperlink" Target="https://github.com/NWFWMD-IT/Hydrologic-Monitoring-Project/issues/156" TargetMode="External"/><Relationship Id="rId44" Type="http://schemas.openxmlformats.org/officeDocument/2006/relationships/hyperlink" Target="https://github.com/NWFWMD-IT/Hydrologic-Monitoring-Project/issues/161" TargetMode="External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NWFWMD-IT/Hydrologic-Monitoring-Project/issues/137" TargetMode="External"/><Relationship Id="rId14" Type="http://schemas.openxmlformats.org/officeDocument/2006/relationships/hyperlink" Target="https://github.com/NWFWMD-IT/Hydrologic-Monitoring-Project/issues/143" TargetMode="External"/><Relationship Id="rId22" Type="http://schemas.openxmlformats.org/officeDocument/2006/relationships/hyperlink" Target="https://github.com/NWFWMD-IT/Hydrologic-Monitoring-Project/issues/140" TargetMode="External"/><Relationship Id="rId27" Type="http://schemas.openxmlformats.org/officeDocument/2006/relationships/hyperlink" Target="https://github.com/NWFWMD-IT/Hydrologic-Monitoring-Project/issues/152" TargetMode="External"/><Relationship Id="rId30" Type="http://schemas.openxmlformats.org/officeDocument/2006/relationships/hyperlink" Target="https://github.com/NWFWMD-IT/Hydrologic-Monitoring-Project/issues/155" TargetMode="External"/><Relationship Id="rId35" Type="http://schemas.openxmlformats.org/officeDocument/2006/relationships/hyperlink" Target="https://github.com/NWFWMD-IT/Hydrologic-Monitoring-Project/issues/158" TargetMode="External"/><Relationship Id="rId43" Type="http://schemas.openxmlformats.org/officeDocument/2006/relationships/hyperlink" Target="https://github.com/NWFWMD-IT/Hydrologic-Monitoring-Project/issues/160" TargetMode="External"/><Relationship Id="rId48" Type="http://schemas.openxmlformats.org/officeDocument/2006/relationships/hyperlink" Target="https://github.com/NWFWMD-IT/Hydrologic-Monitoring-Project/issues/164" TargetMode="External"/><Relationship Id="rId8" Type="http://schemas.openxmlformats.org/officeDocument/2006/relationships/hyperlink" Target="https://github.com/NWFWMD-IT/Hydrologic-Monitoring-Project/issues/142" TargetMode="Externa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NWFWMD-IT/Hydrologic-Monitoring-Project/issues/139" TargetMode="External"/><Relationship Id="rId17" Type="http://schemas.openxmlformats.org/officeDocument/2006/relationships/hyperlink" Target="https://github.com/NWFWMD-IT/Hydrologic-Monitoring-Project/issues/141" TargetMode="External"/><Relationship Id="rId25" Type="http://schemas.openxmlformats.org/officeDocument/2006/relationships/hyperlink" Target="https://github.com/NWFWMD-IT/Hydrologic-Monitoring-Project/issues/150" TargetMode="External"/><Relationship Id="rId33" Type="http://schemas.openxmlformats.org/officeDocument/2006/relationships/hyperlink" Target="https://github.com/NWFWMD-IT/Hydrologic-Monitoring-Project/issues/157" TargetMode="External"/><Relationship Id="rId38" Type="http://schemas.openxmlformats.org/officeDocument/2006/relationships/hyperlink" Target="https://github.com/NWFWMD-IT/Hydrologic-Monitoring-Project/issues/156" TargetMode="External"/><Relationship Id="rId46" Type="http://schemas.openxmlformats.org/officeDocument/2006/relationships/hyperlink" Target="https://github.com/NWFWMD-IT/Hydrologic-Monitoring-Project/issues/162" TargetMode="External"/><Relationship Id="rId20" Type="http://schemas.openxmlformats.org/officeDocument/2006/relationships/hyperlink" Target="https://github.com/NWFWMD-IT/Hydrologic-Monitoring-Project/issues/147" TargetMode="External"/><Relationship Id="rId41" Type="http://schemas.openxmlformats.org/officeDocument/2006/relationships/hyperlink" Target="https://github.com/NWFWMD-IT/Hydrologic-Monitoring-Project/issues/1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2C02610BE345A905EDC2B1ED8212" ma:contentTypeVersion="11" ma:contentTypeDescription="Create a new document." ma:contentTypeScope="" ma:versionID="30e2db5fb6ed5313b23a1c6cf466b5d4">
  <xsd:schema xmlns:xsd="http://www.w3.org/2001/XMLSchema" xmlns:xs="http://www.w3.org/2001/XMLSchema" xmlns:p="http://schemas.microsoft.com/office/2006/metadata/properties" xmlns:ns3="a57d2ae4-67d8-4586-85cf-6d9a049ca5fe" xmlns:ns4="880a9027-d411-4b11-9936-8799f1f5c09c" targetNamespace="http://schemas.microsoft.com/office/2006/metadata/properties" ma:root="true" ma:fieldsID="bff47ac83ac5e7d74a22075b8ee46627" ns3:_="" ns4:_="">
    <xsd:import namespace="a57d2ae4-67d8-4586-85cf-6d9a049ca5fe"/>
    <xsd:import namespace="880a9027-d411-4b11-9936-8799f1f5c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d2ae4-67d8-4586-85cf-6d9a049ca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a9027-d411-4b11-9936-8799f1f5c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7d2ae4-67d8-4586-85cf-6d9a049ca5fe" xsi:nil="true"/>
  </documentManagement>
</p:properties>
</file>

<file path=customXml/itemProps1.xml><?xml version="1.0" encoding="utf-8"?>
<ds:datastoreItem xmlns:ds="http://schemas.openxmlformats.org/officeDocument/2006/customXml" ds:itemID="{82A2135D-EC39-4D9A-8E58-C3B131CE3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839DA4-69A3-4929-8D66-807B99B2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d2ae4-67d8-4586-85cf-6d9a049ca5fe"/>
    <ds:schemaRef ds:uri="880a9027-d411-4b11-9936-8799f1f5c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0CC301-7781-4737-A96F-48AAA21028B8}">
  <ds:schemaRefs>
    <ds:schemaRef ds:uri="http://schemas.microsoft.com/office/2006/metadata/properties"/>
    <ds:schemaRef ds:uri="http://schemas.microsoft.com/office/infopath/2007/PartnerControls"/>
    <ds:schemaRef ds:uri="a57d2ae4-67d8-4586-85cf-6d9a049ca5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Price</dc:creator>
  <cp:keywords/>
  <dc:description/>
  <cp:lastModifiedBy>Katie Price</cp:lastModifiedBy>
  <cp:revision>3</cp:revision>
  <dcterms:created xsi:type="dcterms:W3CDTF">2024-02-12T14:14:00Z</dcterms:created>
  <dcterms:modified xsi:type="dcterms:W3CDTF">2024-02-12T14:17:00Z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0x01010001E42C02610BE345A905EDC2B1ED8212</vt:lpwstr>
  </property>
</Properties>
</file>